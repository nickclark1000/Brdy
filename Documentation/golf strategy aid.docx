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06" w:rsidRPr="00EA421F" w:rsidRDefault="00C27C07" w:rsidP="00E25BEB">
      <w:pPr>
        <w:pStyle w:val="NormalWeb"/>
        <w:shd w:val="clear" w:color="auto" w:fill="FFFFFF"/>
        <w:tabs>
          <w:tab w:val="left" w:pos="1134"/>
        </w:tabs>
        <w:spacing w:before="0" w:beforeAutospacing="0" w:after="240" w:afterAutospacing="0" w:line="360" w:lineRule="auto"/>
        <w:jc w:val="center"/>
        <w:rPr>
          <w:rFonts w:ascii="Arial" w:hAnsi="Arial" w:cs="Arial"/>
          <w:sz w:val="22"/>
          <w:szCs w:val="22"/>
        </w:rPr>
      </w:pPr>
      <w:r w:rsidRPr="00EA421F">
        <w:rPr>
          <w:rFonts w:ascii="Arial" w:hAnsi="Arial" w:cs="Arial"/>
          <w:sz w:val="22"/>
          <w:szCs w:val="22"/>
        </w:rPr>
        <w:t xml:space="preserve">SYSTEM AND METHOD FOR </w:t>
      </w:r>
      <w:r w:rsidR="00C348B9">
        <w:rPr>
          <w:rFonts w:ascii="Arial" w:hAnsi="Arial" w:cs="Arial"/>
          <w:sz w:val="22"/>
          <w:szCs w:val="22"/>
        </w:rPr>
        <w:t>GENERATING</w:t>
      </w:r>
      <w:r w:rsidR="00E13774">
        <w:rPr>
          <w:rFonts w:ascii="Arial" w:hAnsi="Arial" w:cs="Arial"/>
          <w:sz w:val="22"/>
          <w:szCs w:val="22"/>
        </w:rPr>
        <w:t xml:space="preserve"> GOLF </w:t>
      </w:r>
      <w:r w:rsidR="00F17152">
        <w:rPr>
          <w:rFonts w:ascii="Arial" w:hAnsi="Arial" w:cs="Arial"/>
          <w:sz w:val="22"/>
          <w:szCs w:val="22"/>
        </w:rPr>
        <w:t xml:space="preserve">ROUND </w:t>
      </w:r>
      <w:r w:rsidR="00E13774">
        <w:rPr>
          <w:rFonts w:ascii="Arial" w:hAnsi="Arial" w:cs="Arial"/>
          <w:sz w:val="22"/>
          <w:szCs w:val="22"/>
        </w:rPr>
        <w:t>STRATEGY</w:t>
      </w:r>
      <w:r w:rsidR="005A7A69">
        <w:rPr>
          <w:rFonts w:ascii="Arial" w:hAnsi="Arial" w:cs="Arial"/>
          <w:sz w:val="22"/>
          <w:szCs w:val="22"/>
        </w:rPr>
        <w:t xml:space="preserve"> DATA</w:t>
      </w:r>
    </w:p>
    <w:p w:rsidR="00C27C07" w:rsidRPr="00EA421F" w:rsidRDefault="00C27C07" w:rsidP="001103DB">
      <w:pPr>
        <w:pStyle w:val="NormalWeb"/>
        <w:shd w:val="clear" w:color="auto" w:fill="FFFFFF"/>
        <w:tabs>
          <w:tab w:val="left" w:pos="1134"/>
        </w:tabs>
        <w:spacing w:before="0" w:beforeAutospacing="0" w:after="240" w:afterAutospacing="0" w:line="360" w:lineRule="auto"/>
        <w:rPr>
          <w:rFonts w:ascii="Arial" w:hAnsi="Arial" w:cs="Arial"/>
          <w:sz w:val="22"/>
          <w:szCs w:val="22"/>
        </w:rPr>
      </w:pPr>
      <w:r w:rsidRPr="00EA421F">
        <w:rPr>
          <w:rFonts w:ascii="Arial" w:hAnsi="Arial" w:cs="Arial"/>
          <w:sz w:val="22"/>
          <w:szCs w:val="22"/>
        </w:rPr>
        <w:t>TECHNICAL FIELD</w:t>
      </w:r>
      <w:r w:rsidR="00C16A13">
        <w:rPr>
          <w:rFonts w:ascii="Arial" w:hAnsi="Arial" w:cs="Arial"/>
          <w:sz w:val="22"/>
          <w:szCs w:val="22"/>
        </w:rPr>
        <w:t xml:space="preserve"> OF THE INVENTION</w:t>
      </w:r>
    </w:p>
    <w:p w:rsidR="000B4AAA" w:rsidRDefault="00C27C07" w:rsidP="001103DB">
      <w:pPr>
        <w:pStyle w:val="NormalWeb"/>
        <w:numPr>
          <w:ilvl w:val="0"/>
          <w:numId w:val="20"/>
        </w:numPr>
        <w:shd w:val="clear" w:color="auto" w:fill="FFFFFF"/>
        <w:tabs>
          <w:tab w:val="left" w:pos="1134"/>
        </w:tabs>
        <w:spacing w:before="0" w:beforeAutospacing="0" w:after="240" w:afterAutospacing="0" w:line="360" w:lineRule="auto"/>
        <w:ind w:left="0" w:firstLine="0"/>
        <w:rPr>
          <w:ins w:id="0" w:author="Nick Clark" w:date="2013-12-21T17:10:00Z"/>
          <w:rFonts w:ascii="Arial" w:hAnsi="Arial" w:cs="Arial"/>
          <w:sz w:val="22"/>
          <w:szCs w:val="22"/>
        </w:rPr>
      </w:pPr>
      <w:r w:rsidRPr="00EA421F">
        <w:rPr>
          <w:rFonts w:ascii="Arial" w:hAnsi="Arial" w:cs="Arial"/>
          <w:sz w:val="22"/>
          <w:szCs w:val="22"/>
        </w:rPr>
        <w:t xml:space="preserve">The following relates generally to </w:t>
      </w:r>
      <w:r w:rsidR="000B4AAA">
        <w:rPr>
          <w:rFonts w:ascii="Arial" w:hAnsi="Arial" w:cs="Arial"/>
          <w:sz w:val="22"/>
          <w:szCs w:val="22"/>
        </w:rPr>
        <w:t xml:space="preserve">a golf </w:t>
      </w:r>
      <w:r w:rsidR="00F17152">
        <w:rPr>
          <w:rFonts w:ascii="Arial" w:hAnsi="Arial" w:cs="Arial"/>
          <w:sz w:val="22"/>
          <w:szCs w:val="22"/>
        </w:rPr>
        <w:t xml:space="preserve">round </w:t>
      </w:r>
      <w:r w:rsidR="000B4AAA">
        <w:rPr>
          <w:rFonts w:ascii="Arial" w:hAnsi="Arial" w:cs="Arial"/>
          <w:sz w:val="22"/>
          <w:szCs w:val="22"/>
        </w:rPr>
        <w:t xml:space="preserve">strategy </w:t>
      </w:r>
      <w:r w:rsidR="00AE4223">
        <w:rPr>
          <w:rFonts w:ascii="Arial" w:hAnsi="Arial" w:cs="Arial"/>
          <w:sz w:val="22"/>
          <w:szCs w:val="22"/>
        </w:rPr>
        <w:t>system</w:t>
      </w:r>
      <w:r w:rsidR="000B4AAA">
        <w:rPr>
          <w:rFonts w:ascii="Arial" w:hAnsi="Arial" w:cs="Arial"/>
          <w:sz w:val="22"/>
          <w:szCs w:val="22"/>
        </w:rPr>
        <w:t xml:space="preserve"> and more specifically </w:t>
      </w:r>
      <w:r w:rsidR="00AE4223">
        <w:rPr>
          <w:rFonts w:ascii="Arial" w:hAnsi="Arial" w:cs="Arial"/>
          <w:sz w:val="22"/>
          <w:szCs w:val="22"/>
        </w:rPr>
        <w:t xml:space="preserve">to a system that can be used by a golf player or golf coach to </w:t>
      </w:r>
      <w:r w:rsidR="00C348B9">
        <w:rPr>
          <w:rFonts w:ascii="Arial" w:hAnsi="Arial" w:cs="Arial"/>
          <w:sz w:val="22"/>
          <w:szCs w:val="22"/>
        </w:rPr>
        <w:t>generate</w:t>
      </w:r>
      <w:r w:rsidR="005A7A69">
        <w:rPr>
          <w:rFonts w:ascii="Arial" w:hAnsi="Arial" w:cs="Arial"/>
          <w:sz w:val="22"/>
          <w:szCs w:val="22"/>
        </w:rPr>
        <w:t xml:space="preserve"> </w:t>
      </w:r>
      <w:r w:rsidR="00AE4223">
        <w:rPr>
          <w:rFonts w:ascii="Arial" w:hAnsi="Arial" w:cs="Arial"/>
          <w:sz w:val="22"/>
          <w:szCs w:val="22"/>
        </w:rPr>
        <w:t xml:space="preserve">golf </w:t>
      </w:r>
      <w:r w:rsidR="00F17152">
        <w:rPr>
          <w:rFonts w:ascii="Arial" w:hAnsi="Arial" w:cs="Arial"/>
          <w:sz w:val="22"/>
          <w:szCs w:val="22"/>
        </w:rPr>
        <w:t xml:space="preserve">round </w:t>
      </w:r>
      <w:r w:rsidR="00AE4223">
        <w:rPr>
          <w:rFonts w:ascii="Arial" w:hAnsi="Arial" w:cs="Arial"/>
          <w:sz w:val="22"/>
          <w:szCs w:val="22"/>
        </w:rPr>
        <w:t xml:space="preserve">strategy </w:t>
      </w:r>
      <w:r w:rsidR="005A7A69">
        <w:rPr>
          <w:rFonts w:ascii="Arial" w:hAnsi="Arial" w:cs="Arial"/>
          <w:sz w:val="22"/>
          <w:szCs w:val="22"/>
        </w:rPr>
        <w:t xml:space="preserve">data </w:t>
      </w:r>
      <w:r w:rsidR="00AE4223">
        <w:rPr>
          <w:rFonts w:ascii="Arial" w:hAnsi="Arial" w:cs="Arial"/>
          <w:sz w:val="22"/>
          <w:szCs w:val="22"/>
        </w:rPr>
        <w:t>for any golf round on any golf course</w:t>
      </w:r>
      <w:r w:rsidR="00176D63">
        <w:rPr>
          <w:rFonts w:ascii="Arial" w:hAnsi="Arial" w:cs="Arial"/>
          <w:sz w:val="22"/>
          <w:szCs w:val="22"/>
        </w:rPr>
        <w:t xml:space="preserve"> and is based on the golfer’s skill level</w:t>
      </w:r>
      <w:r w:rsidR="00AE4223">
        <w:rPr>
          <w:rFonts w:ascii="Arial" w:hAnsi="Arial" w:cs="Arial"/>
          <w:sz w:val="22"/>
          <w:szCs w:val="22"/>
        </w:rPr>
        <w:t>.</w:t>
      </w:r>
    </w:p>
    <w:p w:rsidR="00BB40A4" w:rsidRPr="00EA421F" w:rsidRDefault="00BB40A4" w:rsidP="001103DB">
      <w:pPr>
        <w:pStyle w:val="NormalWeb"/>
        <w:shd w:val="clear" w:color="auto" w:fill="FFFFFF"/>
        <w:tabs>
          <w:tab w:val="left" w:pos="1134"/>
        </w:tabs>
        <w:spacing w:before="0" w:beforeAutospacing="0" w:after="240" w:afterAutospacing="0" w:line="360" w:lineRule="auto"/>
        <w:rPr>
          <w:rFonts w:ascii="Arial" w:hAnsi="Arial" w:cs="Arial"/>
          <w:caps/>
          <w:sz w:val="22"/>
          <w:szCs w:val="22"/>
        </w:rPr>
      </w:pPr>
      <w:r w:rsidRPr="00EA421F">
        <w:rPr>
          <w:rFonts w:ascii="Arial" w:hAnsi="Arial" w:cs="Arial"/>
          <w:caps/>
          <w:sz w:val="22"/>
          <w:szCs w:val="22"/>
        </w:rPr>
        <w:t>Background</w:t>
      </w:r>
      <w:r w:rsidR="00C16A13">
        <w:rPr>
          <w:rFonts w:ascii="Arial" w:hAnsi="Arial" w:cs="Arial"/>
          <w:caps/>
          <w:sz w:val="22"/>
          <w:szCs w:val="22"/>
        </w:rPr>
        <w:t xml:space="preserve"> TO THE INVENTION</w:t>
      </w:r>
    </w:p>
    <w:p w:rsidR="00203A18" w:rsidRPr="00203A18" w:rsidRDefault="00203A18" w:rsidP="00203A18">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C75C8D">
        <w:rPr>
          <w:rFonts w:ascii="Arial" w:hAnsi="Arial" w:cs="Arial"/>
          <w:sz w:val="22"/>
          <w:szCs w:val="22"/>
        </w:rPr>
        <w:t xml:space="preserve">Amateur and professional golfers often compete on golf courses they have never played before or the course configuration (e.g., placement of the golf hole on each green, hole tee-off locations, speed of greens) and perhaps other factors (e.g., weather, </w:t>
      </w:r>
      <w:r>
        <w:rPr>
          <w:rFonts w:ascii="Arial" w:hAnsi="Arial" w:cs="Arial"/>
          <w:sz w:val="22"/>
          <w:szCs w:val="22"/>
        </w:rPr>
        <w:t>golfer’s level of</w:t>
      </w:r>
      <w:r w:rsidRPr="00C75C8D">
        <w:rPr>
          <w:rFonts w:ascii="Arial" w:hAnsi="Arial" w:cs="Arial"/>
          <w:sz w:val="22"/>
          <w:szCs w:val="22"/>
        </w:rPr>
        <w:t xml:space="preserve"> skill) are different from the</w:t>
      </w:r>
      <w:r>
        <w:rPr>
          <w:rFonts w:ascii="Arial" w:hAnsi="Arial" w:cs="Arial"/>
          <w:sz w:val="22"/>
          <w:szCs w:val="22"/>
        </w:rPr>
        <w:t>ir</w:t>
      </w:r>
      <w:r w:rsidRPr="00C75C8D">
        <w:rPr>
          <w:rFonts w:ascii="Arial" w:hAnsi="Arial" w:cs="Arial"/>
          <w:sz w:val="22"/>
          <w:szCs w:val="22"/>
        </w:rPr>
        <w:t xml:space="preserve"> las</w:t>
      </w:r>
      <w:r>
        <w:rPr>
          <w:rFonts w:ascii="Arial" w:hAnsi="Arial" w:cs="Arial"/>
          <w:sz w:val="22"/>
          <w:szCs w:val="22"/>
        </w:rPr>
        <w:t>t round of play on that course.</w:t>
      </w:r>
    </w:p>
    <w:p w:rsidR="0094616D" w:rsidRDefault="00FF45D3" w:rsidP="00E65926">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C75C8D">
        <w:rPr>
          <w:rFonts w:ascii="Arial" w:hAnsi="Arial" w:cs="Arial"/>
          <w:sz w:val="22"/>
          <w:szCs w:val="22"/>
        </w:rPr>
        <w:t xml:space="preserve">It is well understood </w:t>
      </w:r>
      <w:r w:rsidR="00C75C8D" w:rsidRPr="00C75C8D">
        <w:rPr>
          <w:rFonts w:ascii="Arial" w:hAnsi="Arial" w:cs="Arial"/>
          <w:sz w:val="22"/>
          <w:szCs w:val="22"/>
        </w:rPr>
        <w:t xml:space="preserve">and </w:t>
      </w:r>
      <w:r w:rsidR="00360758">
        <w:rPr>
          <w:rFonts w:ascii="Arial" w:hAnsi="Arial" w:cs="Arial"/>
          <w:sz w:val="22"/>
          <w:szCs w:val="22"/>
        </w:rPr>
        <w:t xml:space="preserve">has been </w:t>
      </w:r>
      <w:r w:rsidR="00C75C8D" w:rsidRPr="00C75C8D">
        <w:rPr>
          <w:rFonts w:ascii="Arial" w:hAnsi="Arial" w:cs="Arial"/>
          <w:sz w:val="22"/>
          <w:szCs w:val="22"/>
        </w:rPr>
        <w:t xml:space="preserve">experienced </w:t>
      </w:r>
      <w:r w:rsidRPr="00C75C8D">
        <w:rPr>
          <w:rFonts w:ascii="Arial" w:hAnsi="Arial" w:cs="Arial"/>
          <w:sz w:val="22"/>
          <w:szCs w:val="22"/>
        </w:rPr>
        <w:t xml:space="preserve">by many golfers that </w:t>
      </w:r>
      <w:r w:rsidR="00C75C8D" w:rsidRPr="00C75C8D">
        <w:rPr>
          <w:rFonts w:ascii="Arial" w:hAnsi="Arial" w:cs="Arial"/>
          <w:sz w:val="22"/>
          <w:szCs w:val="22"/>
        </w:rPr>
        <w:t>golf shot uncertainty</w:t>
      </w:r>
      <w:r w:rsidRPr="00C75C8D">
        <w:rPr>
          <w:rFonts w:ascii="Arial" w:hAnsi="Arial" w:cs="Arial"/>
          <w:sz w:val="22"/>
          <w:szCs w:val="22"/>
        </w:rPr>
        <w:t xml:space="preserve"> (e.</w:t>
      </w:r>
      <w:r w:rsidR="00C75C8D" w:rsidRPr="00C75C8D">
        <w:rPr>
          <w:rFonts w:ascii="Arial" w:hAnsi="Arial" w:cs="Arial"/>
          <w:sz w:val="22"/>
          <w:szCs w:val="22"/>
        </w:rPr>
        <w:t xml:space="preserve">g., </w:t>
      </w:r>
      <w:r w:rsidR="00C75C8D">
        <w:rPr>
          <w:rFonts w:ascii="Arial" w:hAnsi="Arial" w:cs="Arial"/>
          <w:sz w:val="22"/>
          <w:szCs w:val="22"/>
        </w:rPr>
        <w:t xml:space="preserve">uncertain selection </w:t>
      </w:r>
      <w:r w:rsidR="0094616D">
        <w:rPr>
          <w:rFonts w:ascii="Arial" w:hAnsi="Arial" w:cs="Arial"/>
          <w:sz w:val="22"/>
          <w:szCs w:val="22"/>
        </w:rPr>
        <w:t xml:space="preserve">of </w:t>
      </w:r>
      <w:r w:rsidR="00360758">
        <w:rPr>
          <w:rFonts w:ascii="Arial" w:hAnsi="Arial" w:cs="Arial"/>
          <w:sz w:val="22"/>
          <w:szCs w:val="22"/>
        </w:rPr>
        <w:t xml:space="preserve">a </w:t>
      </w:r>
      <w:r w:rsidR="0094616D">
        <w:rPr>
          <w:rFonts w:ascii="Arial" w:hAnsi="Arial" w:cs="Arial"/>
          <w:sz w:val="22"/>
          <w:szCs w:val="22"/>
        </w:rPr>
        <w:t xml:space="preserve">golf club </w:t>
      </w:r>
      <w:r w:rsidR="00C75C8D">
        <w:rPr>
          <w:rFonts w:ascii="Arial" w:hAnsi="Arial" w:cs="Arial"/>
          <w:sz w:val="22"/>
          <w:szCs w:val="22"/>
        </w:rPr>
        <w:t>or</w:t>
      </w:r>
      <w:r w:rsidR="00C75C8D" w:rsidRPr="00C75C8D">
        <w:rPr>
          <w:rFonts w:ascii="Arial" w:hAnsi="Arial" w:cs="Arial"/>
          <w:sz w:val="22"/>
          <w:szCs w:val="22"/>
        </w:rPr>
        <w:t xml:space="preserve"> </w:t>
      </w:r>
      <w:r w:rsidR="00360758">
        <w:rPr>
          <w:rFonts w:ascii="Arial" w:hAnsi="Arial" w:cs="Arial"/>
          <w:sz w:val="22"/>
          <w:szCs w:val="22"/>
        </w:rPr>
        <w:t xml:space="preserve">the </w:t>
      </w:r>
      <w:r w:rsidR="00C75C8D" w:rsidRPr="00C75C8D">
        <w:rPr>
          <w:rFonts w:ascii="Arial" w:hAnsi="Arial" w:cs="Arial"/>
          <w:sz w:val="22"/>
          <w:szCs w:val="22"/>
        </w:rPr>
        <w:t xml:space="preserve">golf shot target) </w:t>
      </w:r>
      <w:r w:rsidR="00C75C8D">
        <w:rPr>
          <w:rFonts w:ascii="Arial" w:hAnsi="Arial" w:cs="Arial"/>
          <w:sz w:val="22"/>
          <w:szCs w:val="22"/>
        </w:rPr>
        <w:t>experienced</w:t>
      </w:r>
      <w:r w:rsidR="00C75C8D" w:rsidRPr="00C75C8D">
        <w:rPr>
          <w:rFonts w:ascii="Arial" w:hAnsi="Arial" w:cs="Arial"/>
          <w:sz w:val="22"/>
          <w:szCs w:val="22"/>
        </w:rPr>
        <w:t xml:space="preserve"> </w:t>
      </w:r>
      <w:r w:rsidR="00C75C8D">
        <w:rPr>
          <w:rFonts w:ascii="Arial" w:hAnsi="Arial" w:cs="Arial"/>
          <w:sz w:val="22"/>
          <w:szCs w:val="22"/>
        </w:rPr>
        <w:t xml:space="preserve">while </w:t>
      </w:r>
      <w:r w:rsidR="00C75C8D" w:rsidRPr="00C75C8D">
        <w:rPr>
          <w:rFonts w:ascii="Arial" w:hAnsi="Arial" w:cs="Arial"/>
          <w:sz w:val="22"/>
          <w:szCs w:val="22"/>
        </w:rPr>
        <w:t xml:space="preserve">preparing </w:t>
      </w:r>
      <w:r w:rsidR="00C75C8D">
        <w:rPr>
          <w:rFonts w:ascii="Arial" w:hAnsi="Arial" w:cs="Arial"/>
          <w:sz w:val="22"/>
          <w:szCs w:val="22"/>
        </w:rPr>
        <w:t>immediately before</w:t>
      </w:r>
      <w:r w:rsidR="00C75C8D" w:rsidRPr="00C75C8D">
        <w:rPr>
          <w:rFonts w:ascii="Arial" w:hAnsi="Arial" w:cs="Arial"/>
          <w:sz w:val="22"/>
          <w:szCs w:val="22"/>
        </w:rPr>
        <w:t xml:space="preserve"> and during </w:t>
      </w:r>
      <w:r w:rsidR="00C75C8D">
        <w:rPr>
          <w:rFonts w:ascii="Arial" w:hAnsi="Arial" w:cs="Arial"/>
          <w:sz w:val="22"/>
          <w:szCs w:val="22"/>
        </w:rPr>
        <w:t xml:space="preserve">the golf swing of </w:t>
      </w:r>
      <w:r w:rsidR="00C75C8D" w:rsidRPr="00C75C8D">
        <w:rPr>
          <w:rFonts w:ascii="Arial" w:hAnsi="Arial" w:cs="Arial"/>
          <w:sz w:val="22"/>
          <w:szCs w:val="22"/>
        </w:rPr>
        <w:t xml:space="preserve">a golf shot </w:t>
      </w:r>
      <w:r w:rsidR="00C75C8D">
        <w:rPr>
          <w:rFonts w:ascii="Arial" w:hAnsi="Arial" w:cs="Arial"/>
          <w:sz w:val="22"/>
          <w:szCs w:val="22"/>
        </w:rPr>
        <w:t xml:space="preserve">will often produce undesirable golf shot outcomes (e.g., </w:t>
      </w:r>
      <w:r w:rsidR="00581EBD">
        <w:rPr>
          <w:rFonts w:ascii="Arial" w:hAnsi="Arial" w:cs="Arial"/>
          <w:sz w:val="22"/>
          <w:szCs w:val="22"/>
        </w:rPr>
        <w:t>loss of ball</w:t>
      </w:r>
      <w:r w:rsidR="00C75C8D">
        <w:rPr>
          <w:rFonts w:ascii="Arial" w:hAnsi="Arial" w:cs="Arial"/>
          <w:sz w:val="22"/>
          <w:szCs w:val="22"/>
        </w:rPr>
        <w:t>).</w:t>
      </w:r>
      <w:r w:rsidR="00581EBD">
        <w:rPr>
          <w:rFonts w:ascii="Arial" w:hAnsi="Arial" w:cs="Arial"/>
          <w:sz w:val="22"/>
          <w:szCs w:val="22"/>
        </w:rPr>
        <w:t xml:space="preserve"> It is often the case, as well, that unde</w:t>
      </w:r>
      <w:r w:rsidR="00E65926">
        <w:rPr>
          <w:rFonts w:ascii="Arial" w:hAnsi="Arial" w:cs="Arial"/>
          <w:sz w:val="22"/>
          <w:szCs w:val="22"/>
        </w:rPr>
        <w:t>sirable golf shot outcomes are produced</w:t>
      </w:r>
      <w:r w:rsidR="00581EBD">
        <w:rPr>
          <w:rFonts w:ascii="Arial" w:hAnsi="Arial" w:cs="Arial"/>
          <w:sz w:val="22"/>
          <w:szCs w:val="22"/>
        </w:rPr>
        <w:t xml:space="preserve"> not by</w:t>
      </w:r>
      <w:r w:rsidR="00E65926">
        <w:rPr>
          <w:rFonts w:ascii="Arial" w:hAnsi="Arial" w:cs="Arial"/>
          <w:sz w:val="22"/>
          <w:szCs w:val="22"/>
        </w:rPr>
        <w:t xml:space="preserve"> golf shot uncertainty, but by the golfer’s</w:t>
      </w:r>
      <w:r w:rsidR="00581EBD">
        <w:rPr>
          <w:rFonts w:ascii="Arial" w:hAnsi="Arial" w:cs="Arial"/>
          <w:sz w:val="22"/>
          <w:szCs w:val="22"/>
        </w:rPr>
        <w:t xml:space="preserve"> lack of course knowledge or </w:t>
      </w:r>
      <w:r w:rsidR="00360758">
        <w:rPr>
          <w:rFonts w:ascii="Arial" w:hAnsi="Arial" w:cs="Arial"/>
          <w:sz w:val="22"/>
          <w:szCs w:val="22"/>
        </w:rPr>
        <w:t xml:space="preserve">by assuming </w:t>
      </w:r>
      <w:r w:rsidR="00E65926">
        <w:rPr>
          <w:rFonts w:ascii="Arial" w:hAnsi="Arial" w:cs="Arial"/>
          <w:sz w:val="22"/>
          <w:szCs w:val="22"/>
        </w:rPr>
        <w:t xml:space="preserve">incorrect </w:t>
      </w:r>
      <w:r w:rsidR="00581EBD">
        <w:rPr>
          <w:rFonts w:ascii="Arial" w:hAnsi="Arial" w:cs="Arial"/>
          <w:sz w:val="22"/>
          <w:szCs w:val="22"/>
        </w:rPr>
        <w:t>information</w:t>
      </w:r>
      <w:r w:rsidR="00E65926">
        <w:rPr>
          <w:rFonts w:ascii="Arial" w:hAnsi="Arial" w:cs="Arial"/>
          <w:sz w:val="22"/>
          <w:szCs w:val="22"/>
        </w:rPr>
        <w:t xml:space="preserve"> prior to hitting the golf shot (e.g., the distance to a lake from the </w:t>
      </w:r>
      <w:r w:rsidR="0094616D">
        <w:rPr>
          <w:rFonts w:ascii="Arial" w:hAnsi="Arial" w:cs="Arial"/>
          <w:sz w:val="22"/>
          <w:szCs w:val="22"/>
        </w:rPr>
        <w:t xml:space="preserve">golfer’s </w:t>
      </w:r>
      <w:r w:rsidR="00E65926">
        <w:rPr>
          <w:rFonts w:ascii="Arial" w:hAnsi="Arial" w:cs="Arial"/>
          <w:sz w:val="22"/>
          <w:szCs w:val="22"/>
        </w:rPr>
        <w:t>tee-off location is 250 yards instead of the assumed 270 yards).</w:t>
      </w:r>
      <w:r w:rsidR="00AA143E">
        <w:rPr>
          <w:rFonts w:ascii="Arial" w:hAnsi="Arial" w:cs="Arial"/>
          <w:sz w:val="22"/>
          <w:szCs w:val="22"/>
        </w:rPr>
        <w:t xml:space="preserve"> In recent years, the </w:t>
      </w:r>
      <w:r w:rsidR="00525EAE">
        <w:rPr>
          <w:rFonts w:ascii="Arial" w:hAnsi="Arial" w:cs="Arial"/>
          <w:sz w:val="22"/>
          <w:szCs w:val="22"/>
        </w:rPr>
        <w:t>production and use</w:t>
      </w:r>
      <w:r w:rsidR="00AA143E">
        <w:rPr>
          <w:rFonts w:ascii="Arial" w:hAnsi="Arial" w:cs="Arial"/>
          <w:sz w:val="22"/>
          <w:szCs w:val="22"/>
        </w:rPr>
        <w:t xml:space="preserve"> of electronic distance-measuring </w:t>
      </w:r>
      <w:r w:rsidR="00525EAE">
        <w:rPr>
          <w:rFonts w:ascii="Arial" w:hAnsi="Arial" w:cs="Arial"/>
          <w:sz w:val="22"/>
          <w:szCs w:val="22"/>
        </w:rPr>
        <w:t xml:space="preserve">devices </w:t>
      </w:r>
      <w:r w:rsidR="00AA143E">
        <w:rPr>
          <w:rFonts w:ascii="Arial" w:hAnsi="Arial" w:cs="Arial"/>
          <w:sz w:val="22"/>
          <w:szCs w:val="22"/>
        </w:rPr>
        <w:t>(e.g., GPS or laser-based</w:t>
      </w:r>
      <w:r w:rsidR="00525EAE" w:rsidRPr="00525EAE">
        <w:rPr>
          <w:rFonts w:ascii="Arial" w:hAnsi="Arial" w:cs="Arial"/>
          <w:sz w:val="22"/>
          <w:szCs w:val="22"/>
        </w:rPr>
        <w:t xml:space="preserve"> </w:t>
      </w:r>
      <w:r w:rsidR="00525EAE">
        <w:rPr>
          <w:rFonts w:ascii="Arial" w:hAnsi="Arial" w:cs="Arial"/>
          <w:sz w:val="22"/>
          <w:szCs w:val="22"/>
        </w:rPr>
        <w:t>devices</w:t>
      </w:r>
      <w:r w:rsidR="00AA143E">
        <w:rPr>
          <w:rFonts w:ascii="Arial" w:hAnsi="Arial" w:cs="Arial"/>
          <w:sz w:val="22"/>
          <w:szCs w:val="22"/>
        </w:rPr>
        <w:t xml:space="preserve">) have made it easier and faster for golfers to acquire course knowledge </w:t>
      </w:r>
      <w:r w:rsidR="00360758">
        <w:rPr>
          <w:rFonts w:ascii="Arial" w:hAnsi="Arial" w:cs="Arial"/>
          <w:sz w:val="22"/>
          <w:szCs w:val="22"/>
        </w:rPr>
        <w:t xml:space="preserve">(e.g., measuring the distance to a bunker from the golfer’s tee-off location) </w:t>
      </w:r>
      <w:r w:rsidR="00AA143E">
        <w:rPr>
          <w:rFonts w:ascii="Arial" w:hAnsi="Arial" w:cs="Arial"/>
          <w:sz w:val="22"/>
          <w:szCs w:val="22"/>
        </w:rPr>
        <w:t xml:space="preserve">during </w:t>
      </w:r>
      <w:r w:rsidR="00360758">
        <w:rPr>
          <w:rFonts w:ascii="Arial" w:hAnsi="Arial" w:cs="Arial"/>
          <w:sz w:val="22"/>
          <w:szCs w:val="22"/>
        </w:rPr>
        <w:t xml:space="preserve">recreational and some competitive </w:t>
      </w:r>
      <w:r w:rsidR="00AA143E">
        <w:rPr>
          <w:rFonts w:ascii="Arial" w:hAnsi="Arial" w:cs="Arial"/>
          <w:sz w:val="22"/>
          <w:szCs w:val="22"/>
        </w:rPr>
        <w:t>round</w:t>
      </w:r>
      <w:r w:rsidR="00360758">
        <w:rPr>
          <w:rFonts w:ascii="Arial" w:hAnsi="Arial" w:cs="Arial"/>
          <w:sz w:val="22"/>
          <w:szCs w:val="22"/>
        </w:rPr>
        <w:t>s</w:t>
      </w:r>
      <w:r w:rsidR="00AA143E">
        <w:rPr>
          <w:rFonts w:ascii="Arial" w:hAnsi="Arial" w:cs="Arial"/>
          <w:sz w:val="22"/>
          <w:szCs w:val="22"/>
        </w:rPr>
        <w:t>, but at the current time of writing, these devices are banned from competitive play by many of golf’s governing bodies.</w:t>
      </w:r>
    </w:p>
    <w:p w:rsidR="00176D63" w:rsidRPr="00176D63" w:rsidRDefault="000E7ED4" w:rsidP="00176D63">
      <w:pPr>
        <w:pStyle w:val="ListParagraph"/>
        <w:numPr>
          <w:ilvl w:val="0"/>
          <w:numId w:val="20"/>
        </w:numPr>
        <w:shd w:val="clear" w:color="auto" w:fill="FFFFFF"/>
        <w:tabs>
          <w:tab w:val="left" w:pos="1134"/>
        </w:tabs>
        <w:spacing w:after="240" w:line="360" w:lineRule="auto"/>
        <w:ind w:left="0" w:firstLine="0"/>
        <w:contextualSpacing w:val="0"/>
        <w:rPr>
          <w:color w:val="000000"/>
        </w:rPr>
      </w:pPr>
      <w:r w:rsidRPr="00176D63">
        <w:rPr>
          <w:rFonts w:ascii="Arial" w:hAnsi="Arial" w:cs="Arial"/>
          <w:sz w:val="22"/>
          <w:szCs w:val="22"/>
        </w:rPr>
        <w:t>Many golf improvement aids (e</w:t>
      </w:r>
      <w:r w:rsidR="00FB5B91" w:rsidRPr="00176D63">
        <w:rPr>
          <w:rFonts w:ascii="Arial" w:hAnsi="Arial" w:cs="Arial"/>
          <w:sz w:val="22"/>
          <w:szCs w:val="22"/>
        </w:rPr>
        <w:t xml:space="preserve">.g., physical </w:t>
      </w:r>
      <w:r w:rsidR="00B1369C" w:rsidRPr="00176D63">
        <w:rPr>
          <w:rFonts w:ascii="Arial" w:hAnsi="Arial" w:cs="Arial"/>
          <w:sz w:val="22"/>
          <w:szCs w:val="22"/>
        </w:rPr>
        <w:t>training aids</w:t>
      </w:r>
      <w:r w:rsidR="00FB5B91" w:rsidRPr="00176D63">
        <w:rPr>
          <w:rFonts w:ascii="Arial" w:hAnsi="Arial" w:cs="Arial"/>
          <w:sz w:val="22"/>
          <w:szCs w:val="22"/>
        </w:rPr>
        <w:t xml:space="preserve"> and computer programs) </w:t>
      </w:r>
      <w:r w:rsidRPr="00176D63">
        <w:rPr>
          <w:rFonts w:ascii="Arial" w:hAnsi="Arial" w:cs="Arial"/>
          <w:sz w:val="22"/>
          <w:szCs w:val="22"/>
        </w:rPr>
        <w:t xml:space="preserve">have been </w:t>
      </w:r>
      <w:r w:rsidR="00FB5B91" w:rsidRPr="00176D63">
        <w:rPr>
          <w:rFonts w:ascii="Arial" w:hAnsi="Arial" w:cs="Arial"/>
          <w:sz w:val="22"/>
          <w:szCs w:val="22"/>
        </w:rPr>
        <w:t>created</w:t>
      </w:r>
      <w:r w:rsidRPr="00176D63">
        <w:rPr>
          <w:rFonts w:ascii="Arial" w:hAnsi="Arial" w:cs="Arial"/>
          <w:sz w:val="22"/>
          <w:szCs w:val="22"/>
        </w:rPr>
        <w:t xml:space="preserve"> to help golfers make more desirable and consistent golf swings as well as making it easier and faster </w:t>
      </w:r>
      <w:r w:rsidR="00FB5B91" w:rsidRPr="00176D63">
        <w:rPr>
          <w:rFonts w:ascii="Arial" w:hAnsi="Arial" w:cs="Arial"/>
          <w:sz w:val="22"/>
          <w:szCs w:val="22"/>
        </w:rPr>
        <w:t xml:space="preserve">for a golfer and/or a golf coach </w:t>
      </w:r>
      <w:r w:rsidRPr="00176D63">
        <w:rPr>
          <w:rFonts w:ascii="Arial" w:hAnsi="Arial" w:cs="Arial"/>
          <w:sz w:val="22"/>
          <w:szCs w:val="22"/>
        </w:rPr>
        <w:t xml:space="preserve">to identify </w:t>
      </w:r>
      <w:r w:rsidR="00B1369C" w:rsidRPr="00176D63">
        <w:rPr>
          <w:rFonts w:ascii="Arial" w:hAnsi="Arial" w:cs="Arial"/>
          <w:sz w:val="22"/>
          <w:szCs w:val="22"/>
        </w:rPr>
        <w:t>the skill</w:t>
      </w:r>
      <w:r w:rsidRPr="00176D63">
        <w:rPr>
          <w:rFonts w:ascii="Arial" w:hAnsi="Arial" w:cs="Arial"/>
          <w:sz w:val="22"/>
          <w:szCs w:val="22"/>
        </w:rPr>
        <w:t xml:space="preserve"> </w:t>
      </w:r>
      <w:r w:rsidR="00B1369C" w:rsidRPr="00176D63">
        <w:rPr>
          <w:rFonts w:ascii="Arial" w:hAnsi="Arial" w:cs="Arial"/>
          <w:sz w:val="22"/>
          <w:szCs w:val="22"/>
        </w:rPr>
        <w:t xml:space="preserve">that needs the most </w:t>
      </w:r>
      <w:r w:rsidR="00FB5B91" w:rsidRPr="00176D63">
        <w:rPr>
          <w:rFonts w:ascii="Arial" w:hAnsi="Arial" w:cs="Arial"/>
          <w:sz w:val="22"/>
          <w:szCs w:val="22"/>
        </w:rPr>
        <w:t xml:space="preserve">improvement </w:t>
      </w:r>
      <w:r w:rsidRPr="00176D63">
        <w:rPr>
          <w:rFonts w:ascii="Arial" w:hAnsi="Arial" w:cs="Arial"/>
          <w:sz w:val="22"/>
          <w:szCs w:val="22"/>
        </w:rPr>
        <w:t xml:space="preserve">(e.g., </w:t>
      </w:r>
      <w:r w:rsidR="00FB5B91" w:rsidRPr="00176D63">
        <w:rPr>
          <w:rFonts w:ascii="Arial" w:hAnsi="Arial" w:cs="Arial"/>
          <w:sz w:val="22"/>
          <w:szCs w:val="22"/>
        </w:rPr>
        <w:t>putting</w:t>
      </w:r>
      <w:r w:rsidR="00176D63" w:rsidRPr="00176D63">
        <w:rPr>
          <w:rFonts w:ascii="Arial" w:hAnsi="Arial" w:cs="Arial"/>
          <w:sz w:val="22"/>
          <w:szCs w:val="22"/>
        </w:rPr>
        <w:t>, chipping, pitching, driving</w:t>
      </w:r>
      <w:r w:rsidR="00FB5B91" w:rsidRPr="00176D63">
        <w:rPr>
          <w:rFonts w:ascii="Arial" w:hAnsi="Arial" w:cs="Arial"/>
          <w:sz w:val="22"/>
          <w:szCs w:val="22"/>
        </w:rPr>
        <w:t xml:space="preserve">) so that practice </w:t>
      </w:r>
      <w:r w:rsidR="00AA2804" w:rsidRPr="00176D63">
        <w:rPr>
          <w:rFonts w:ascii="Arial" w:hAnsi="Arial" w:cs="Arial"/>
          <w:sz w:val="22"/>
          <w:szCs w:val="22"/>
        </w:rPr>
        <w:t>time</w:t>
      </w:r>
      <w:r w:rsidR="00FB5B91" w:rsidRPr="00176D63">
        <w:rPr>
          <w:rFonts w:ascii="Arial" w:hAnsi="Arial" w:cs="Arial"/>
          <w:sz w:val="22"/>
          <w:szCs w:val="22"/>
        </w:rPr>
        <w:t xml:space="preserve"> can be </w:t>
      </w:r>
      <w:r w:rsidR="00AA2804" w:rsidRPr="00176D63">
        <w:rPr>
          <w:rFonts w:ascii="Arial" w:hAnsi="Arial" w:cs="Arial"/>
          <w:sz w:val="22"/>
          <w:szCs w:val="22"/>
        </w:rPr>
        <w:t>allotted</w:t>
      </w:r>
      <w:r w:rsidR="00FB5B91" w:rsidRPr="00176D63">
        <w:rPr>
          <w:rFonts w:ascii="Arial" w:hAnsi="Arial" w:cs="Arial"/>
          <w:sz w:val="22"/>
          <w:szCs w:val="22"/>
        </w:rPr>
        <w:t xml:space="preserve"> </w:t>
      </w:r>
      <w:r w:rsidR="00B1369C" w:rsidRPr="00176D63">
        <w:rPr>
          <w:rFonts w:ascii="Arial" w:hAnsi="Arial" w:cs="Arial"/>
          <w:sz w:val="22"/>
          <w:szCs w:val="22"/>
        </w:rPr>
        <w:t>to and focus be placed on the appropriate</w:t>
      </w:r>
      <w:r w:rsidR="00AA2804" w:rsidRPr="00176D63">
        <w:rPr>
          <w:rFonts w:ascii="Arial" w:hAnsi="Arial" w:cs="Arial"/>
          <w:sz w:val="22"/>
          <w:szCs w:val="22"/>
        </w:rPr>
        <w:t xml:space="preserve"> </w:t>
      </w:r>
      <w:r w:rsidR="00B1369C" w:rsidRPr="00176D63">
        <w:rPr>
          <w:rFonts w:ascii="Arial" w:hAnsi="Arial" w:cs="Arial"/>
          <w:sz w:val="22"/>
          <w:szCs w:val="22"/>
        </w:rPr>
        <w:t>skill</w:t>
      </w:r>
      <w:r w:rsidR="00FB5B91" w:rsidRPr="00176D63">
        <w:rPr>
          <w:rFonts w:ascii="Arial" w:hAnsi="Arial" w:cs="Arial"/>
          <w:sz w:val="22"/>
          <w:szCs w:val="22"/>
        </w:rPr>
        <w:t>.</w:t>
      </w:r>
      <w:r w:rsidR="00F3371E" w:rsidRPr="00176D63">
        <w:rPr>
          <w:rFonts w:ascii="Arial" w:hAnsi="Arial" w:cs="Arial"/>
          <w:sz w:val="22"/>
          <w:szCs w:val="22"/>
        </w:rPr>
        <w:t xml:space="preserve"> </w:t>
      </w:r>
      <w:r w:rsidR="00C16A13" w:rsidRPr="00176D63">
        <w:rPr>
          <w:rFonts w:ascii="Arial" w:hAnsi="Arial" w:cs="Arial"/>
          <w:sz w:val="22"/>
          <w:szCs w:val="22"/>
        </w:rPr>
        <w:t xml:space="preserve">It is the object of the present invention to reduce golf shot uncertainty and increase golf course knowledge by </w:t>
      </w:r>
      <w:r w:rsidR="005A7A69">
        <w:rPr>
          <w:rFonts w:ascii="Arial" w:hAnsi="Arial" w:cs="Arial"/>
          <w:sz w:val="22"/>
          <w:szCs w:val="22"/>
        </w:rPr>
        <w:t>using</w:t>
      </w:r>
      <w:r w:rsidR="00C348B9" w:rsidRPr="00176D63">
        <w:rPr>
          <w:rFonts w:ascii="Arial" w:hAnsi="Arial" w:cs="Arial"/>
          <w:sz w:val="22"/>
          <w:szCs w:val="22"/>
        </w:rPr>
        <w:t xml:space="preserve"> golf round strategy</w:t>
      </w:r>
      <w:r w:rsidR="005A7A69">
        <w:rPr>
          <w:rFonts w:ascii="Arial" w:hAnsi="Arial" w:cs="Arial"/>
          <w:sz w:val="22"/>
          <w:szCs w:val="22"/>
        </w:rPr>
        <w:t xml:space="preserve"> data</w:t>
      </w:r>
      <w:r w:rsidR="00C348B9" w:rsidRPr="00176D63">
        <w:rPr>
          <w:rFonts w:ascii="Arial" w:hAnsi="Arial" w:cs="Arial"/>
          <w:sz w:val="22"/>
          <w:szCs w:val="22"/>
        </w:rPr>
        <w:t xml:space="preserve"> </w:t>
      </w:r>
      <w:r w:rsidR="00176D63" w:rsidRPr="00176D63">
        <w:rPr>
          <w:rFonts w:ascii="Arial" w:hAnsi="Arial" w:cs="Arial"/>
          <w:sz w:val="22"/>
          <w:szCs w:val="22"/>
        </w:rPr>
        <w:t xml:space="preserve">that is automatically generated prior to playing </w:t>
      </w:r>
      <w:proofErr w:type="gramStart"/>
      <w:r w:rsidR="00176D63" w:rsidRPr="00176D63">
        <w:rPr>
          <w:rFonts w:ascii="Arial" w:hAnsi="Arial" w:cs="Arial"/>
          <w:sz w:val="22"/>
          <w:szCs w:val="22"/>
        </w:rPr>
        <w:t>a golf</w:t>
      </w:r>
      <w:proofErr w:type="gramEnd"/>
      <w:r w:rsidR="00176D63" w:rsidRPr="00176D63">
        <w:rPr>
          <w:rFonts w:ascii="Arial" w:hAnsi="Arial" w:cs="Arial"/>
          <w:sz w:val="22"/>
          <w:szCs w:val="22"/>
        </w:rPr>
        <w:t xml:space="preserve"> round and is based on the golfer’s skill level</w:t>
      </w:r>
      <w:r w:rsidR="00176D63">
        <w:rPr>
          <w:rFonts w:ascii="Arial" w:hAnsi="Arial" w:cs="Arial"/>
          <w:sz w:val="22"/>
          <w:szCs w:val="22"/>
        </w:rPr>
        <w:t>.</w:t>
      </w:r>
    </w:p>
    <w:p w:rsidR="007B5138" w:rsidRPr="00176D63" w:rsidRDefault="0097781C" w:rsidP="00176D63">
      <w:pPr>
        <w:pStyle w:val="ListParagraph"/>
        <w:shd w:val="clear" w:color="auto" w:fill="FFFFFF"/>
        <w:tabs>
          <w:tab w:val="left" w:pos="1134"/>
        </w:tabs>
        <w:spacing w:after="240" w:line="360" w:lineRule="auto"/>
        <w:ind w:left="0"/>
        <w:contextualSpacing w:val="0"/>
        <w:rPr>
          <w:color w:val="000000"/>
        </w:rPr>
      </w:pPr>
      <w:r w:rsidRPr="00176D63">
        <w:rPr>
          <w:rFonts w:ascii="Arial" w:hAnsi="Arial" w:cs="Arial"/>
          <w:color w:val="000000"/>
          <w:sz w:val="22"/>
          <w:szCs w:val="22"/>
        </w:rPr>
        <w:t>SUMMARY</w:t>
      </w:r>
      <w:r w:rsidR="00C16A13" w:rsidRPr="00176D63">
        <w:rPr>
          <w:rFonts w:ascii="Arial" w:hAnsi="Arial" w:cs="Arial"/>
          <w:color w:val="000000"/>
          <w:sz w:val="22"/>
          <w:szCs w:val="22"/>
        </w:rPr>
        <w:t xml:space="preserve"> OF THE INVENTION</w:t>
      </w:r>
    </w:p>
    <w:p w:rsidR="00EA421F" w:rsidRPr="00EA421F" w:rsidRDefault="00EA421F" w:rsidP="00EA421F">
      <w:pPr>
        <w:pStyle w:val="NormalWeb"/>
        <w:numPr>
          <w:ilvl w:val="0"/>
          <w:numId w:val="20"/>
        </w:numPr>
        <w:shd w:val="clear" w:color="auto" w:fill="FFFFFF"/>
        <w:tabs>
          <w:tab w:val="left" w:pos="1080"/>
        </w:tabs>
        <w:spacing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 xml:space="preserve">In one aspect, a system for generating </w:t>
      </w:r>
      <w:r w:rsidR="00176D63">
        <w:rPr>
          <w:rFonts w:ascii="Arial" w:hAnsi="Arial" w:cs="Arial"/>
          <w:color w:val="000000"/>
          <w:sz w:val="22"/>
          <w:szCs w:val="22"/>
        </w:rPr>
        <w:t>golf round strategy</w:t>
      </w:r>
      <w:r w:rsidR="005A7A69">
        <w:rPr>
          <w:rFonts w:ascii="Arial" w:hAnsi="Arial" w:cs="Arial"/>
          <w:color w:val="000000"/>
          <w:sz w:val="22"/>
          <w:szCs w:val="22"/>
        </w:rPr>
        <w:t xml:space="preserve"> data</w:t>
      </w:r>
      <w:r w:rsidRPr="00EA421F">
        <w:rPr>
          <w:rFonts w:ascii="Arial" w:hAnsi="Arial" w:cs="Arial"/>
          <w:color w:val="000000"/>
          <w:sz w:val="22"/>
          <w:szCs w:val="22"/>
        </w:rPr>
        <w:t xml:space="preserve"> is provided, the system comprising: (a) </w:t>
      </w:r>
      <w:r w:rsidR="005A7A69">
        <w:rPr>
          <w:rFonts w:ascii="Arial" w:hAnsi="Arial" w:cs="Arial"/>
          <w:color w:val="000000"/>
          <w:sz w:val="22"/>
          <w:szCs w:val="22"/>
        </w:rPr>
        <w:t xml:space="preserve">a golf course feature database configured to store feature data corresponding to each of a plurality of golf </w:t>
      </w:r>
      <w:r w:rsidR="00F60679">
        <w:rPr>
          <w:rFonts w:ascii="Arial" w:hAnsi="Arial" w:cs="Arial"/>
          <w:color w:val="000000"/>
          <w:sz w:val="22"/>
          <w:szCs w:val="22"/>
        </w:rPr>
        <w:t>holes corresponding to each of a plurality of golf courses</w:t>
      </w:r>
      <w:r w:rsidR="005A7A69">
        <w:rPr>
          <w:rFonts w:ascii="Arial" w:hAnsi="Arial" w:cs="Arial"/>
          <w:color w:val="000000"/>
          <w:sz w:val="22"/>
          <w:szCs w:val="22"/>
        </w:rPr>
        <w:t xml:space="preserve">; (b) </w:t>
      </w:r>
      <w:r w:rsidRPr="00EA421F">
        <w:rPr>
          <w:rFonts w:ascii="Arial" w:hAnsi="Arial" w:cs="Arial"/>
          <w:color w:val="000000"/>
          <w:sz w:val="22"/>
          <w:szCs w:val="22"/>
        </w:rPr>
        <w:t xml:space="preserve">a </w:t>
      </w:r>
      <w:r w:rsidR="005A7A69">
        <w:rPr>
          <w:rFonts w:ascii="Arial" w:hAnsi="Arial" w:cs="Arial"/>
          <w:color w:val="000000"/>
          <w:sz w:val="22"/>
          <w:szCs w:val="22"/>
        </w:rPr>
        <w:t>golf shot</w:t>
      </w:r>
      <w:r w:rsidRPr="00EA421F">
        <w:rPr>
          <w:rFonts w:ascii="Arial" w:hAnsi="Arial" w:cs="Arial"/>
          <w:color w:val="000000"/>
          <w:sz w:val="22"/>
          <w:szCs w:val="22"/>
        </w:rPr>
        <w:t xml:space="preserve"> database for storing </w:t>
      </w:r>
      <w:r w:rsidR="00F60679">
        <w:rPr>
          <w:rFonts w:ascii="Arial" w:hAnsi="Arial" w:cs="Arial"/>
          <w:color w:val="000000"/>
          <w:sz w:val="22"/>
          <w:szCs w:val="22"/>
        </w:rPr>
        <w:t xml:space="preserve">golf shot location and outcome data corresponding to each of a plurality of </w:t>
      </w:r>
      <w:r w:rsidR="006E1A45">
        <w:rPr>
          <w:rFonts w:ascii="Arial" w:hAnsi="Arial" w:cs="Arial"/>
          <w:color w:val="000000"/>
          <w:sz w:val="22"/>
          <w:szCs w:val="22"/>
        </w:rPr>
        <w:t xml:space="preserve">golfers corresponding to each of a plurality of </w:t>
      </w:r>
      <w:r w:rsidR="00F60679">
        <w:rPr>
          <w:rFonts w:ascii="Arial" w:hAnsi="Arial" w:cs="Arial"/>
          <w:color w:val="000000"/>
          <w:sz w:val="22"/>
          <w:szCs w:val="22"/>
        </w:rPr>
        <w:t>golf holes corresponding to each of a plurality of golf rounds</w:t>
      </w:r>
      <w:r w:rsidRPr="00EA421F">
        <w:rPr>
          <w:rFonts w:ascii="Arial" w:hAnsi="Arial" w:cs="Arial"/>
          <w:color w:val="000000"/>
          <w:sz w:val="22"/>
          <w:szCs w:val="22"/>
        </w:rPr>
        <w:t xml:space="preserve">; and (c) a processing module operable to generate, using said </w:t>
      </w:r>
      <w:r w:rsidR="005A7A69">
        <w:rPr>
          <w:rFonts w:ascii="Arial" w:hAnsi="Arial" w:cs="Arial"/>
          <w:color w:val="000000"/>
          <w:sz w:val="22"/>
          <w:szCs w:val="22"/>
        </w:rPr>
        <w:t>golf course</w:t>
      </w:r>
      <w:r w:rsidRPr="00EA421F">
        <w:rPr>
          <w:rFonts w:ascii="Arial" w:hAnsi="Arial" w:cs="Arial"/>
          <w:color w:val="000000"/>
          <w:sz w:val="22"/>
          <w:szCs w:val="22"/>
        </w:rPr>
        <w:t xml:space="preserve"> data and </w:t>
      </w:r>
      <w:r w:rsidR="005A7A69">
        <w:rPr>
          <w:rFonts w:ascii="Arial" w:hAnsi="Arial" w:cs="Arial"/>
          <w:color w:val="000000"/>
          <w:sz w:val="22"/>
          <w:szCs w:val="22"/>
        </w:rPr>
        <w:t>golf shot</w:t>
      </w:r>
      <w:r w:rsidRPr="00EA421F">
        <w:rPr>
          <w:rFonts w:ascii="Arial" w:hAnsi="Arial" w:cs="Arial"/>
          <w:color w:val="000000"/>
          <w:sz w:val="22"/>
          <w:szCs w:val="22"/>
        </w:rPr>
        <w:t xml:space="preserve"> data, said </w:t>
      </w:r>
      <w:r w:rsidR="005A7A69">
        <w:rPr>
          <w:rFonts w:ascii="Arial" w:hAnsi="Arial" w:cs="Arial"/>
          <w:color w:val="000000"/>
          <w:sz w:val="22"/>
          <w:szCs w:val="22"/>
        </w:rPr>
        <w:t>golf round strategy</w:t>
      </w:r>
      <w:r w:rsidRPr="00EA421F">
        <w:rPr>
          <w:rFonts w:ascii="Arial" w:hAnsi="Arial" w:cs="Arial"/>
          <w:color w:val="000000"/>
          <w:sz w:val="22"/>
          <w:szCs w:val="22"/>
        </w:rPr>
        <w:t xml:space="preserve"> data comprising a plurality of </w:t>
      </w:r>
      <w:r w:rsidR="00D60AAC">
        <w:rPr>
          <w:rFonts w:ascii="Arial" w:hAnsi="Arial" w:cs="Arial"/>
          <w:color w:val="000000"/>
          <w:sz w:val="22"/>
          <w:szCs w:val="22"/>
        </w:rPr>
        <w:t>golf shot plans</w:t>
      </w:r>
      <w:r w:rsidR="009F4D23">
        <w:rPr>
          <w:rFonts w:ascii="Arial" w:hAnsi="Arial" w:cs="Arial"/>
          <w:color w:val="000000"/>
          <w:sz w:val="22"/>
          <w:szCs w:val="22"/>
        </w:rPr>
        <w:t xml:space="preserve"> corresponding to each of a plurality of </w:t>
      </w:r>
      <w:r w:rsidR="00F60679">
        <w:rPr>
          <w:rFonts w:ascii="Arial" w:hAnsi="Arial" w:cs="Arial"/>
          <w:color w:val="000000"/>
          <w:sz w:val="22"/>
          <w:szCs w:val="22"/>
        </w:rPr>
        <w:t>golf holes</w:t>
      </w:r>
      <w:r w:rsidR="00D60AAC">
        <w:rPr>
          <w:rFonts w:ascii="Arial" w:hAnsi="Arial" w:cs="Arial"/>
          <w:color w:val="000000"/>
          <w:sz w:val="22"/>
          <w:szCs w:val="22"/>
        </w:rPr>
        <w:t xml:space="preserve">, including but not limited to golf club selection, golf shot target and desired golf shot type and distance </w:t>
      </w:r>
      <w:r w:rsidRPr="00EA421F">
        <w:rPr>
          <w:rFonts w:ascii="Arial" w:hAnsi="Arial" w:cs="Arial"/>
          <w:color w:val="000000"/>
          <w:sz w:val="22"/>
          <w:szCs w:val="22"/>
        </w:rPr>
        <w:t>corresponding to</w:t>
      </w:r>
      <w:r w:rsidR="00D60AAC">
        <w:rPr>
          <w:rFonts w:ascii="Arial" w:hAnsi="Arial" w:cs="Arial"/>
          <w:color w:val="000000"/>
          <w:sz w:val="22"/>
          <w:szCs w:val="22"/>
        </w:rPr>
        <w:t xml:space="preserve"> each of</w:t>
      </w:r>
      <w:r w:rsidRPr="00EA421F">
        <w:rPr>
          <w:rFonts w:ascii="Arial" w:hAnsi="Arial" w:cs="Arial"/>
          <w:color w:val="000000"/>
          <w:sz w:val="22"/>
          <w:szCs w:val="22"/>
        </w:rPr>
        <w:t xml:space="preserve"> said </w:t>
      </w:r>
      <w:r w:rsidR="00D60AAC">
        <w:rPr>
          <w:rFonts w:ascii="Arial" w:hAnsi="Arial" w:cs="Arial"/>
          <w:color w:val="000000"/>
          <w:sz w:val="22"/>
          <w:szCs w:val="22"/>
        </w:rPr>
        <w:t>golf shot plans</w:t>
      </w:r>
      <w:r w:rsidRPr="00EA421F">
        <w:rPr>
          <w:rFonts w:ascii="Arial" w:hAnsi="Arial" w:cs="Arial"/>
          <w:color w:val="000000"/>
          <w:sz w:val="22"/>
          <w:szCs w:val="22"/>
        </w:rPr>
        <w:t>.</w:t>
      </w:r>
    </w:p>
    <w:p w:rsidR="00EA421F" w:rsidRPr="00EA421F" w:rsidRDefault="00EA421F" w:rsidP="00EA421F">
      <w:pPr>
        <w:pStyle w:val="ListParagraph"/>
        <w:numPr>
          <w:ilvl w:val="0"/>
          <w:numId w:val="20"/>
        </w:numPr>
        <w:tabs>
          <w:tab w:val="left" w:pos="1080"/>
          <w:tab w:val="left" w:pos="3075"/>
        </w:tabs>
        <w:spacing w:after="240" w:line="360" w:lineRule="auto"/>
        <w:ind w:left="0" w:firstLine="0"/>
        <w:contextualSpacing w:val="0"/>
        <w:rPr>
          <w:rFonts w:ascii="Arial" w:hAnsi="Arial" w:cs="Arial"/>
          <w:b/>
          <w:color w:val="000000"/>
          <w:sz w:val="22"/>
          <w:szCs w:val="22"/>
        </w:rPr>
      </w:pPr>
      <w:r w:rsidRPr="00EA421F">
        <w:rPr>
          <w:rFonts w:ascii="Arial" w:hAnsi="Arial" w:cs="Arial"/>
          <w:sz w:val="22"/>
          <w:szCs w:val="22"/>
        </w:rPr>
        <w:t>In another aspect, a method for generating forest fire attack operations data is provided, the method comprising: (a) obtaining location corresponding to each of a plurality of airtankers used for forest fire air attack; (b) obtaining forest fire data; and (c) generating, by a processor, using said location data and forest fire data, said operations data comprising a plurality of trip segments for each airtanker for each forest fire air attack and events and measures corresponding to said trip segments.</w:t>
      </w:r>
    </w:p>
    <w:p w:rsidR="0097781C" w:rsidRPr="00EA421F" w:rsidRDefault="0097781C" w:rsidP="001103DB">
      <w:pPr>
        <w:pStyle w:val="NormalWeb"/>
        <w:shd w:val="clear" w:color="auto" w:fill="FFFFFF"/>
        <w:tabs>
          <w:tab w:val="left" w:pos="1134"/>
        </w:tabs>
        <w:spacing w:before="0" w:beforeAutospacing="0" w:after="240" w:afterAutospacing="0" w:line="360" w:lineRule="auto"/>
        <w:rPr>
          <w:rFonts w:ascii="Arial" w:hAnsi="Arial" w:cs="Arial"/>
          <w:color w:val="000000"/>
          <w:sz w:val="22"/>
          <w:szCs w:val="22"/>
        </w:rPr>
      </w:pPr>
      <w:r w:rsidRPr="00EA421F">
        <w:rPr>
          <w:rFonts w:ascii="Arial" w:hAnsi="Arial" w:cs="Arial"/>
          <w:color w:val="000000"/>
          <w:sz w:val="22"/>
          <w:szCs w:val="22"/>
        </w:rPr>
        <w:t>BRIEF DESCRIPTION OF THE DRAWINGS</w:t>
      </w:r>
    </w:p>
    <w:p w:rsidR="00B85874" w:rsidRPr="00EA421F" w:rsidRDefault="00F70E62">
      <w:pPr>
        <w:pStyle w:val="ListParagraph"/>
        <w:widowControl w:val="0"/>
        <w:numPr>
          <w:ilvl w:val="0"/>
          <w:numId w:val="20"/>
        </w:numPr>
        <w:tabs>
          <w:tab w:val="left" w:pos="1134"/>
        </w:tabs>
        <w:autoSpaceDE w:val="0"/>
        <w:autoSpaceDN w:val="0"/>
        <w:adjustRightInd w:val="0"/>
        <w:spacing w:after="240" w:line="360" w:lineRule="auto"/>
        <w:ind w:left="0" w:firstLine="0"/>
        <w:contextualSpacing w:val="0"/>
        <w:rPr>
          <w:rFonts w:ascii="Arial" w:hAnsi="Arial" w:cs="Arial"/>
          <w:noProof/>
          <w:sz w:val="22"/>
          <w:szCs w:val="22"/>
        </w:rPr>
      </w:pPr>
      <w:r w:rsidRPr="00EA421F">
        <w:rPr>
          <w:rFonts w:ascii="Arial" w:hAnsi="Arial" w:cs="Arial"/>
          <w:sz w:val="22"/>
          <w:szCs w:val="22"/>
        </w:rPr>
        <w:t>The features of the invention will become more apparent in the following detailed description in which reference is made t</w:t>
      </w:r>
      <w:r w:rsidR="001507B1" w:rsidRPr="00EA421F">
        <w:rPr>
          <w:rFonts w:ascii="Arial" w:hAnsi="Arial" w:cs="Arial"/>
          <w:sz w:val="22"/>
          <w:szCs w:val="22"/>
        </w:rPr>
        <w:t>o the appended drawings wherein:</w:t>
      </w:r>
    </w:p>
    <w:p w:rsidR="00025BD9" w:rsidRPr="00EA421F" w:rsidRDefault="00025BD9" w:rsidP="00025BD9">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bookmarkStart w:id="1" w:name="_GoBack"/>
      <w:r w:rsidRPr="00EA421F">
        <w:rPr>
          <w:rFonts w:ascii="Arial" w:hAnsi="Arial" w:cs="Arial"/>
          <w:sz w:val="22"/>
          <w:szCs w:val="22"/>
        </w:rPr>
        <w:t>Fig.</w:t>
      </w:r>
      <w:bookmarkEnd w:id="1"/>
      <w:r w:rsidRPr="00EA421F">
        <w:rPr>
          <w:rFonts w:ascii="Arial" w:hAnsi="Arial" w:cs="Arial"/>
          <w:sz w:val="22"/>
          <w:szCs w:val="22"/>
        </w:rPr>
        <w:t xml:space="preserve"> 1 is a flowchart of trip events for an airtanker trip;</w:t>
      </w:r>
    </w:p>
    <w:p w:rsidR="00166DEB" w:rsidRPr="00EA421F" w:rsidRDefault="00166DEB" w:rsidP="001507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Fig. 2</w:t>
      </w:r>
      <w:r w:rsidR="001507B1" w:rsidRPr="00EA421F">
        <w:rPr>
          <w:rFonts w:ascii="Arial" w:hAnsi="Arial" w:cs="Arial"/>
          <w:color w:val="000000"/>
          <w:sz w:val="22"/>
          <w:szCs w:val="22"/>
        </w:rPr>
        <w:t xml:space="preserve"> is a flowchart of an</w:t>
      </w:r>
      <w:r w:rsidRPr="00EA421F">
        <w:rPr>
          <w:rFonts w:ascii="Arial" w:hAnsi="Arial" w:cs="Arial"/>
          <w:color w:val="000000"/>
          <w:sz w:val="22"/>
          <w:szCs w:val="22"/>
        </w:rPr>
        <w:t xml:space="preserve"> example of a t</w:t>
      </w:r>
      <w:r w:rsidR="001507B1" w:rsidRPr="00EA421F">
        <w:rPr>
          <w:rFonts w:ascii="Arial" w:hAnsi="Arial" w:cs="Arial"/>
          <w:color w:val="000000"/>
          <w:sz w:val="22"/>
          <w:szCs w:val="22"/>
        </w:rPr>
        <w:t>ypical air attack service cycle;</w:t>
      </w:r>
    </w:p>
    <w:p w:rsidR="00025BD9" w:rsidRPr="00EA421F" w:rsidRDefault="00025BD9" w:rsidP="00025BD9">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 xml:space="preserve">Fig. 3 is an architecture diagram of a system for </w:t>
      </w:r>
      <w:del w:id="2" w:author="Nick Clark" w:date="2013-11-09T13:39:00Z">
        <w:r w:rsidRPr="00EA421F" w:rsidDel="00362C45">
          <w:rPr>
            <w:rFonts w:ascii="Arial" w:hAnsi="Arial" w:cs="Arial"/>
            <w:color w:val="000000"/>
            <w:sz w:val="22"/>
            <w:szCs w:val="22"/>
          </w:rPr>
          <w:delText xml:space="preserve">modeling </w:delText>
        </w:r>
      </w:del>
      <w:ins w:id="3" w:author="Nick Clark" w:date="2013-11-09T13:39:00Z">
        <w:r w:rsidR="00362C45">
          <w:rPr>
            <w:rFonts w:ascii="Arial" w:hAnsi="Arial" w:cs="Arial"/>
            <w:color w:val="000000"/>
            <w:sz w:val="22"/>
            <w:szCs w:val="22"/>
          </w:rPr>
          <w:t>generating</w:t>
        </w:r>
        <w:r w:rsidR="00362C45" w:rsidRPr="00EA421F">
          <w:rPr>
            <w:rFonts w:ascii="Arial" w:hAnsi="Arial" w:cs="Arial"/>
            <w:color w:val="000000"/>
            <w:sz w:val="22"/>
            <w:szCs w:val="22"/>
          </w:rPr>
          <w:t xml:space="preserve"> </w:t>
        </w:r>
      </w:ins>
      <w:r w:rsidRPr="00EA421F">
        <w:rPr>
          <w:rFonts w:ascii="Arial" w:hAnsi="Arial" w:cs="Arial"/>
          <w:color w:val="000000"/>
          <w:sz w:val="22"/>
          <w:szCs w:val="22"/>
        </w:rPr>
        <w:t xml:space="preserve">forest fire </w:t>
      </w:r>
      <w:ins w:id="4" w:author="Nick Clark" w:date="2013-11-09T13:40:00Z">
        <w:r w:rsidR="00362C45">
          <w:rPr>
            <w:rFonts w:ascii="Arial" w:hAnsi="Arial" w:cs="Arial"/>
            <w:color w:val="000000"/>
            <w:sz w:val="22"/>
            <w:szCs w:val="22"/>
          </w:rPr>
          <w:t>airtanker operations data</w:t>
        </w:r>
      </w:ins>
      <w:del w:id="5" w:author="Nick Clark" w:date="2013-11-09T13:40:00Z">
        <w:r w:rsidRPr="00EA421F" w:rsidDel="00362C45">
          <w:rPr>
            <w:rFonts w:ascii="Arial" w:hAnsi="Arial" w:cs="Arial"/>
            <w:color w:val="000000"/>
            <w:sz w:val="22"/>
            <w:szCs w:val="22"/>
          </w:rPr>
          <w:delText>initial attack</w:delText>
        </w:r>
      </w:del>
      <w:r w:rsidRPr="00EA421F">
        <w:rPr>
          <w:rFonts w:ascii="Arial" w:hAnsi="Arial" w:cs="Arial"/>
          <w:color w:val="000000"/>
          <w:sz w:val="22"/>
          <w:szCs w:val="22"/>
        </w:rPr>
        <w:t>;</w:t>
      </w:r>
    </w:p>
    <w:p w:rsidR="001507B1" w:rsidRPr="00EA421F" w:rsidRDefault="00166DEB" w:rsidP="001507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Fig. 4</w:t>
      </w:r>
      <w:r w:rsidR="001507B1" w:rsidRPr="00EA421F">
        <w:rPr>
          <w:rFonts w:ascii="Arial" w:hAnsi="Arial" w:cs="Arial"/>
          <w:color w:val="000000"/>
          <w:sz w:val="22"/>
          <w:szCs w:val="22"/>
        </w:rPr>
        <w:t xml:space="preserve"> is a flowchart </w:t>
      </w:r>
      <w:ins w:id="6" w:author="Nick Clark" w:date="2013-11-09T13:45:00Z">
        <w:r w:rsidR="006E0A32">
          <w:rPr>
            <w:rFonts w:ascii="Arial" w:hAnsi="Arial" w:cs="Arial"/>
            <w:color w:val="000000"/>
            <w:sz w:val="22"/>
            <w:szCs w:val="22"/>
          </w:rPr>
          <w:t xml:space="preserve">describing how </w:t>
        </w:r>
      </w:ins>
      <w:ins w:id="7" w:author="Nick Clark" w:date="2013-11-09T13:44:00Z">
        <w:r w:rsidR="006E0A32">
          <w:rPr>
            <w:rFonts w:ascii="Arial" w:hAnsi="Arial" w:cs="Arial"/>
            <w:color w:val="000000"/>
            <w:sz w:val="22"/>
            <w:szCs w:val="22"/>
          </w:rPr>
          <w:t xml:space="preserve">the processing module </w:t>
        </w:r>
      </w:ins>
      <w:del w:id="8" w:author="Nick Clark" w:date="2013-11-09T13:45:00Z">
        <w:r w:rsidR="001507B1" w:rsidRPr="00EA421F" w:rsidDel="006E0A32">
          <w:rPr>
            <w:rFonts w:ascii="Arial" w:hAnsi="Arial" w:cs="Arial"/>
            <w:color w:val="000000"/>
            <w:sz w:val="22"/>
            <w:szCs w:val="22"/>
          </w:rPr>
          <w:delText xml:space="preserve">for </w:delText>
        </w:r>
      </w:del>
      <w:r w:rsidR="001507B1" w:rsidRPr="00EA421F">
        <w:rPr>
          <w:rFonts w:ascii="Arial" w:hAnsi="Arial" w:cs="Arial"/>
          <w:color w:val="000000"/>
          <w:sz w:val="22"/>
          <w:szCs w:val="22"/>
        </w:rPr>
        <w:t>generat</w:t>
      </w:r>
      <w:ins w:id="9" w:author="Nick Clark" w:date="2013-11-09T13:45:00Z">
        <w:r w:rsidR="006E0A32">
          <w:rPr>
            <w:rFonts w:ascii="Arial" w:hAnsi="Arial" w:cs="Arial"/>
            <w:color w:val="000000"/>
            <w:sz w:val="22"/>
            <w:szCs w:val="22"/>
          </w:rPr>
          <w:t>es</w:t>
        </w:r>
      </w:ins>
      <w:del w:id="10" w:author="Nick Clark" w:date="2013-11-09T13:45:00Z">
        <w:r w:rsidR="001507B1" w:rsidRPr="00EA421F" w:rsidDel="006E0A32">
          <w:rPr>
            <w:rFonts w:ascii="Arial" w:hAnsi="Arial" w:cs="Arial"/>
            <w:color w:val="000000"/>
            <w:sz w:val="22"/>
            <w:szCs w:val="22"/>
          </w:rPr>
          <w:delText>ing</w:delText>
        </w:r>
      </w:del>
      <w:r w:rsidR="001507B1" w:rsidRPr="00EA421F">
        <w:rPr>
          <w:rFonts w:ascii="Arial" w:hAnsi="Arial" w:cs="Arial"/>
          <w:color w:val="000000"/>
          <w:sz w:val="22"/>
          <w:szCs w:val="22"/>
        </w:rPr>
        <w:t xml:space="preserve"> </w:t>
      </w:r>
      <w:del w:id="11" w:author="Nick Clark" w:date="2013-11-09T13:40:00Z">
        <w:r w:rsidR="001507B1" w:rsidRPr="00EA421F" w:rsidDel="00362C45">
          <w:rPr>
            <w:rFonts w:ascii="Arial" w:hAnsi="Arial" w:cs="Arial"/>
            <w:color w:val="000000"/>
            <w:sz w:val="22"/>
            <w:szCs w:val="22"/>
          </w:rPr>
          <w:delText>a model for forest fire initial attack</w:delText>
        </w:r>
      </w:del>
      <w:ins w:id="12" w:author="Nick Clark" w:date="2013-11-09T13:40:00Z">
        <w:r w:rsidR="00362C45">
          <w:rPr>
            <w:rFonts w:ascii="Arial" w:hAnsi="Arial" w:cs="Arial"/>
            <w:color w:val="000000"/>
            <w:sz w:val="22"/>
            <w:szCs w:val="22"/>
          </w:rPr>
          <w:t>forest fire airtanker operations data</w:t>
        </w:r>
      </w:ins>
      <w:r w:rsidR="001507B1" w:rsidRPr="00EA421F">
        <w:rPr>
          <w:rFonts w:ascii="Arial" w:hAnsi="Arial" w:cs="Arial"/>
          <w:color w:val="000000"/>
          <w:sz w:val="22"/>
          <w:szCs w:val="22"/>
        </w:rPr>
        <w:t>;</w:t>
      </w:r>
    </w:p>
    <w:p w:rsidR="001507B1" w:rsidRPr="00EA421F" w:rsidRDefault="001507B1" w:rsidP="001507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 xml:space="preserve">Fig. 5 illustrates </w:t>
      </w:r>
      <w:ins w:id="13" w:author="Nick Clark" w:date="2013-11-09T13:41:00Z">
        <w:r w:rsidR="00362C45">
          <w:rPr>
            <w:rFonts w:ascii="Arial" w:hAnsi="Arial" w:cs="Arial"/>
            <w:color w:val="000000"/>
            <w:sz w:val="22"/>
            <w:szCs w:val="22"/>
          </w:rPr>
          <w:t xml:space="preserve">airtanker </w:t>
        </w:r>
      </w:ins>
      <w:r w:rsidRPr="00EA421F">
        <w:rPr>
          <w:rFonts w:ascii="Arial" w:hAnsi="Arial" w:cs="Arial"/>
          <w:color w:val="000000"/>
          <w:sz w:val="22"/>
          <w:szCs w:val="22"/>
        </w:rPr>
        <w:t>speed and altitude corresponding to water pickup events;</w:t>
      </w:r>
    </w:p>
    <w:p w:rsidR="0097781C" w:rsidRPr="00EA421F" w:rsidRDefault="0097781C" w:rsidP="001103DB">
      <w:pPr>
        <w:pStyle w:val="NormalWeb"/>
        <w:shd w:val="clear" w:color="auto" w:fill="FFFFFF"/>
        <w:tabs>
          <w:tab w:val="left" w:pos="1134"/>
        </w:tabs>
        <w:spacing w:before="0" w:beforeAutospacing="0" w:after="240" w:afterAutospacing="0" w:line="360" w:lineRule="auto"/>
        <w:rPr>
          <w:rFonts w:ascii="Arial" w:hAnsi="Arial" w:cs="Arial"/>
          <w:color w:val="000000"/>
          <w:sz w:val="22"/>
          <w:szCs w:val="22"/>
        </w:rPr>
      </w:pPr>
      <w:r w:rsidRPr="00EA421F">
        <w:rPr>
          <w:rFonts w:ascii="Arial" w:hAnsi="Arial" w:cs="Arial"/>
          <w:color w:val="000000"/>
          <w:sz w:val="22"/>
          <w:szCs w:val="22"/>
        </w:rPr>
        <w:t>DETAILED DESCRIPTION</w:t>
      </w:r>
      <w:r w:rsidR="00C57B01">
        <w:rPr>
          <w:rFonts w:ascii="Arial" w:hAnsi="Arial" w:cs="Arial"/>
          <w:color w:val="000000"/>
          <w:sz w:val="22"/>
          <w:szCs w:val="22"/>
        </w:rPr>
        <w:t xml:space="preserve"> OF THE INVENTION</w:t>
      </w:r>
    </w:p>
    <w:p w:rsidR="00F70E62" w:rsidRPr="00EA421F" w:rsidRDefault="00F70E62"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Embodiments will now be described with reference to the figures. It will be appreciated that for simplicity and clarity of illustration, where considered appropriate, reference numerals may be repeated among the figures to indicate corresponding or analogous elements. In addition, numerous specific details are set forth in order to provide a thorough understanding of the embodiments described herein. However, it will be understood by those of ordinary skill in the art that the embodiments described herein may be practiced without these specific details. In other instances, well-known methods, procedures and components have not been described in detail so as not to obscure the embodiments described herein. Also, the description is not to be considered as limiting the scope of the embodiments described herein.</w:t>
      </w:r>
    </w:p>
    <w:p w:rsidR="00F70E62" w:rsidRPr="00EA421F" w:rsidRDefault="00F70E62" w:rsidP="00D53D03">
      <w:pPr>
        <w:pStyle w:val="ListParagraph"/>
        <w:widowControl w:val="0"/>
        <w:numPr>
          <w:ilvl w:val="0"/>
          <w:numId w:val="20"/>
        </w:numPr>
        <w:tabs>
          <w:tab w:val="left" w:pos="1134"/>
        </w:tabs>
        <w:autoSpaceDE w:val="0"/>
        <w:autoSpaceDN w:val="0"/>
        <w:adjustRightInd w:val="0"/>
        <w:spacing w:after="240" w:line="360" w:lineRule="auto"/>
        <w:ind w:left="0" w:firstLine="0"/>
        <w:contextualSpacing w:val="0"/>
        <w:rPr>
          <w:rFonts w:ascii="Arial" w:hAnsi="Arial" w:cs="Arial"/>
          <w:noProof/>
          <w:sz w:val="22"/>
          <w:szCs w:val="22"/>
        </w:rPr>
      </w:pPr>
      <w:r w:rsidRPr="00EA421F">
        <w:rPr>
          <w:rFonts w:ascii="Arial" w:hAnsi="Arial" w:cs="Arial"/>
          <w:sz w:val="22"/>
          <w:szCs w:val="22"/>
        </w:rPr>
        <w:t>It will also be appreciated that any module, unit, component, server, computer, terminal or device exemplified herein that executes instructions may include or otherwise have access to computer readable media such as storage media, computer storage media, or data storage devices (removable and/or non-removable) such as, for example, magnetic disks, optical disks, or tape.  Computer storage media may include volatile and non-volatile, removable and non-removable media implemented in any method or technology for storage of information, such as computer readable instructions, data structures, program modules, or other data.  Examples of computer storage media include RAM, ROM, EEPROM, flash memory or other memory technology, CD-ROM, digital versatile disks (DVD) or other optical storage, magnetic cassettes, magnetic tape, magnetic disk storage or other magnetic storage devices, or any other medium which can be used to store the desired information and which can be accessed by an application, module, or both. Any such computer storage media may be part of the device or accessible or connectable thereto.  Any application or module herein described may be implemented using computer readable/executable instructions that may be stored or otherwise held by such computer readable media.</w:t>
      </w:r>
    </w:p>
    <w:p w:rsidR="003F71A1" w:rsidRPr="00EA421F" w:rsidRDefault="00D53D03" w:rsidP="003F71A1">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following relates generally to </w:t>
      </w:r>
      <w:r w:rsidR="008B170D" w:rsidRPr="00EA421F">
        <w:rPr>
          <w:rFonts w:ascii="Arial" w:hAnsi="Arial" w:cs="Arial"/>
          <w:sz w:val="22"/>
          <w:szCs w:val="22"/>
        </w:rPr>
        <w:t>generating</w:t>
      </w:r>
      <w:r w:rsidRPr="00EA421F">
        <w:rPr>
          <w:rFonts w:ascii="Arial" w:hAnsi="Arial" w:cs="Arial"/>
          <w:sz w:val="22"/>
          <w:szCs w:val="22"/>
        </w:rPr>
        <w:t xml:space="preserve"> </w:t>
      </w:r>
      <w:r w:rsidR="00C138CE">
        <w:rPr>
          <w:rFonts w:ascii="Arial" w:hAnsi="Arial" w:cs="Arial"/>
          <w:sz w:val="22"/>
          <w:szCs w:val="22"/>
        </w:rPr>
        <w:t>golf round strategy</w:t>
      </w:r>
      <w:r w:rsidR="008B170D" w:rsidRPr="00EA421F">
        <w:rPr>
          <w:rFonts w:ascii="Arial" w:hAnsi="Arial" w:cs="Arial"/>
          <w:sz w:val="22"/>
          <w:szCs w:val="22"/>
        </w:rPr>
        <w:t xml:space="preserve"> data </w:t>
      </w:r>
      <w:r w:rsidR="00F51BF3" w:rsidRPr="00EA421F">
        <w:rPr>
          <w:rFonts w:ascii="Arial" w:hAnsi="Arial" w:cs="Arial"/>
          <w:sz w:val="22"/>
          <w:szCs w:val="22"/>
        </w:rPr>
        <w:t>(hereinafter “</w:t>
      </w:r>
      <w:r w:rsidR="00C138CE">
        <w:rPr>
          <w:rFonts w:ascii="Arial" w:hAnsi="Arial" w:cs="Arial"/>
          <w:sz w:val="22"/>
          <w:szCs w:val="22"/>
        </w:rPr>
        <w:t>strategy</w:t>
      </w:r>
      <w:r w:rsidR="00F51BF3" w:rsidRPr="00EA421F">
        <w:rPr>
          <w:rFonts w:ascii="Arial" w:hAnsi="Arial" w:cs="Arial"/>
          <w:sz w:val="22"/>
          <w:szCs w:val="22"/>
        </w:rPr>
        <w:t xml:space="preserve"> data”) </w:t>
      </w:r>
      <w:r w:rsidRPr="00EA421F">
        <w:rPr>
          <w:rFonts w:ascii="Arial" w:hAnsi="Arial" w:cs="Arial"/>
          <w:sz w:val="22"/>
          <w:szCs w:val="22"/>
        </w:rPr>
        <w:t xml:space="preserve">and more specifically for </w:t>
      </w:r>
      <w:r w:rsidR="008B170D" w:rsidRPr="00EA421F">
        <w:rPr>
          <w:rFonts w:ascii="Arial" w:hAnsi="Arial" w:cs="Arial"/>
          <w:sz w:val="22"/>
          <w:szCs w:val="22"/>
        </w:rPr>
        <w:t xml:space="preserve">generating </w:t>
      </w:r>
      <w:r w:rsidR="00496038">
        <w:rPr>
          <w:rFonts w:ascii="Arial" w:hAnsi="Arial" w:cs="Arial"/>
          <w:sz w:val="22"/>
          <w:szCs w:val="22"/>
        </w:rPr>
        <w:t>golf shot plan</w:t>
      </w:r>
      <w:r w:rsidRPr="00EA421F">
        <w:rPr>
          <w:rFonts w:ascii="Arial" w:hAnsi="Arial" w:cs="Arial"/>
          <w:sz w:val="22"/>
          <w:szCs w:val="22"/>
        </w:rPr>
        <w:t xml:space="preserve"> data obtained in </w:t>
      </w:r>
      <w:r w:rsidR="00367B47">
        <w:rPr>
          <w:rFonts w:ascii="Arial" w:hAnsi="Arial" w:cs="Arial"/>
          <w:sz w:val="22"/>
          <w:szCs w:val="22"/>
        </w:rPr>
        <w:t>respect of each</w:t>
      </w:r>
      <w:r w:rsidR="00BA6906" w:rsidRPr="00EA421F">
        <w:rPr>
          <w:rFonts w:ascii="Arial" w:hAnsi="Arial" w:cs="Arial"/>
          <w:sz w:val="22"/>
          <w:szCs w:val="22"/>
        </w:rPr>
        <w:t xml:space="preserve"> </w:t>
      </w:r>
      <w:r w:rsidR="00367B47">
        <w:rPr>
          <w:rFonts w:ascii="Arial" w:hAnsi="Arial" w:cs="Arial"/>
          <w:sz w:val="22"/>
          <w:szCs w:val="22"/>
        </w:rPr>
        <w:t xml:space="preserve">golf shot. </w:t>
      </w:r>
      <w:r w:rsidR="007C5D51" w:rsidRPr="00EA421F">
        <w:rPr>
          <w:rFonts w:ascii="Arial" w:hAnsi="Arial" w:cs="Arial"/>
          <w:sz w:val="22"/>
          <w:szCs w:val="22"/>
        </w:rPr>
        <w:t>The generated</w:t>
      </w:r>
      <w:r w:rsidR="00C138CE">
        <w:rPr>
          <w:rFonts w:ascii="Arial" w:hAnsi="Arial" w:cs="Arial"/>
          <w:sz w:val="22"/>
          <w:szCs w:val="22"/>
        </w:rPr>
        <w:t xml:space="preserve"> data may be encapsulated by </w:t>
      </w:r>
      <w:proofErr w:type="gramStart"/>
      <w:r w:rsidR="00C138CE">
        <w:rPr>
          <w:rFonts w:ascii="Arial" w:hAnsi="Arial" w:cs="Arial"/>
          <w:sz w:val="22"/>
          <w:szCs w:val="22"/>
        </w:rPr>
        <w:t>a golf</w:t>
      </w:r>
      <w:proofErr w:type="gramEnd"/>
      <w:r w:rsidR="00C138CE">
        <w:rPr>
          <w:rFonts w:ascii="Arial" w:hAnsi="Arial" w:cs="Arial"/>
          <w:sz w:val="22"/>
          <w:szCs w:val="22"/>
        </w:rPr>
        <w:t xml:space="preserve"> round strategy </w:t>
      </w:r>
      <w:r w:rsidR="007C5D51" w:rsidRPr="00EA421F">
        <w:rPr>
          <w:rFonts w:ascii="Arial" w:hAnsi="Arial" w:cs="Arial"/>
          <w:sz w:val="22"/>
          <w:szCs w:val="22"/>
        </w:rPr>
        <w:t>(</w:t>
      </w:r>
      <w:r w:rsidR="00C138CE">
        <w:rPr>
          <w:rFonts w:ascii="Arial" w:hAnsi="Arial" w:cs="Arial"/>
          <w:sz w:val="22"/>
          <w:szCs w:val="22"/>
        </w:rPr>
        <w:t>GRS</w:t>
      </w:r>
      <w:r w:rsidR="007C5D51" w:rsidRPr="00EA421F">
        <w:rPr>
          <w:rFonts w:ascii="Arial" w:hAnsi="Arial" w:cs="Arial"/>
          <w:sz w:val="22"/>
          <w:szCs w:val="22"/>
        </w:rPr>
        <w:t xml:space="preserve">) database. </w:t>
      </w:r>
    </w:p>
    <w:p w:rsidR="001B1664" w:rsidRPr="00EA421F" w:rsidRDefault="007C5D51"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An exemplary system comprises one or more location tracking module</w:t>
      </w:r>
      <w:ins w:id="14" w:author="Nick Clark" w:date="2013-11-09T13:11:00Z">
        <w:r w:rsidR="00DE67AB">
          <w:rPr>
            <w:rFonts w:ascii="Arial" w:hAnsi="Arial" w:cs="Arial"/>
            <w:sz w:val="22"/>
            <w:szCs w:val="22"/>
          </w:rPr>
          <w:t>s</w:t>
        </w:r>
      </w:ins>
      <w:r w:rsidRPr="00EA421F">
        <w:rPr>
          <w:rFonts w:ascii="Arial" w:hAnsi="Arial" w:cs="Arial"/>
          <w:sz w:val="22"/>
          <w:szCs w:val="22"/>
        </w:rPr>
        <w:t xml:space="preserve"> linked to each of a plurality of airtankers, each location tracking module operable to generate location data corresponding to tracking the location of the airtanker in real time or near real time, and a processing module operable to generate operations data from the collected location data and other data sources. </w:t>
      </w:r>
    </w:p>
    <w:p w:rsidR="00CA07CF" w:rsidRPr="00EA421F" w:rsidRDefault="0010781D"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system further comprises forest fire data. </w:t>
      </w:r>
      <w:r w:rsidR="00CA07CF" w:rsidRPr="00EA421F">
        <w:rPr>
          <w:rFonts w:ascii="Arial" w:hAnsi="Arial" w:cs="Arial"/>
          <w:sz w:val="22"/>
          <w:szCs w:val="22"/>
        </w:rPr>
        <w:t>Forest fire data is compiled by dispatch</w:t>
      </w:r>
      <w:r w:rsidR="003F71A1" w:rsidRPr="00EA421F">
        <w:rPr>
          <w:rFonts w:ascii="Arial" w:hAnsi="Arial" w:cs="Arial"/>
          <w:sz w:val="22"/>
          <w:szCs w:val="22"/>
        </w:rPr>
        <w:t>ers</w:t>
      </w:r>
      <w:r w:rsidR="00BA4BF7" w:rsidRPr="00EA421F">
        <w:rPr>
          <w:rFonts w:ascii="Arial" w:hAnsi="Arial" w:cs="Arial"/>
          <w:sz w:val="22"/>
          <w:szCs w:val="22"/>
        </w:rPr>
        <w:t xml:space="preserve"> or operations administrator and relates to data in respect of the time, location and conditions relating to or surrounding each forest fire.</w:t>
      </w:r>
    </w:p>
    <w:p w:rsidR="00CE5024" w:rsidRPr="00EA421F" w:rsidRDefault="00E7775D" w:rsidP="001103DB">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The location data </w:t>
      </w:r>
      <w:r w:rsidR="00CA07CF" w:rsidRPr="00EA421F">
        <w:rPr>
          <w:rFonts w:ascii="Arial" w:hAnsi="Arial" w:cs="Arial"/>
          <w:sz w:val="22"/>
          <w:szCs w:val="22"/>
        </w:rPr>
        <w:t xml:space="preserve">and forest fire data are </w:t>
      </w:r>
      <w:r w:rsidRPr="00EA421F">
        <w:rPr>
          <w:rFonts w:ascii="Arial" w:hAnsi="Arial" w:cs="Arial"/>
          <w:sz w:val="22"/>
          <w:szCs w:val="22"/>
        </w:rPr>
        <w:t xml:space="preserve">provided to </w:t>
      </w:r>
      <w:r w:rsidR="0010781D" w:rsidRPr="00EA421F">
        <w:rPr>
          <w:rFonts w:ascii="Arial" w:hAnsi="Arial" w:cs="Arial"/>
          <w:sz w:val="22"/>
          <w:szCs w:val="22"/>
        </w:rPr>
        <w:t>the</w:t>
      </w:r>
      <w:r w:rsidRPr="00EA421F">
        <w:rPr>
          <w:rFonts w:ascii="Arial" w:hAnsi="Arial" w:cs="Arial"/>
          <w:sz w:val="22"/>
          <w:szCs w:val="22"/>
        </w:rPr>
        <w:t xml:space="preserve"> </w:t>
      </w:r>
      <w:r w:rsidR="00F51BF3" w:rsidRPr="00EA421F">
        <w:rPr>
          <w:rFonts w:ascii="Arial" w:hAnsi="Arial" w:cs="Arial"/>
          <w:sz w:val="22"/>
          <w:szCs w:val="22"/>
        </w:rPr>
        <w:t xml:space="preserve">processing </w:t>
      </w:r>
      <w:r w:rsidRPr="00EA421F">
        <w:rPr>
          <w:rFonts w:ascii="Arial" w:hAnsi="Arial" w:cs="Arial"/>
          <w:sz w:val="22"/>
          <w:szCs w:val="22"/>
        </w:rPr>
        <w:t xml:space="preserve">module. The </w:t>
      </w:r>
      <w:r w:rsidR="00F51BF3" w:rsidRPr="00EA421F">
        <w:rPr>
          <w:rFonts w:ascii="Arial" w:hAnsi="Arial" w:cs="Arial"/>
          <w:sz w:val="22"/>
          <w:szCs w:val="22"/>
        </w:rPr>
        <w:t>processing module</w:t>
      </w:r>
      <w:r w:rsidRPr="00EA421F">
        <w:rPr>
          <w:rFonts w:ascii="Arial" w:hAnsi="Arial" w:cs="Arial"/>
          <w:sz w:val="22"/>
          <w:szCs w:val="22"/>
        </w:rPr>
        <w:t xml:space="preserve"> </w:t>
      </w:r>
      <w:r w:rsidR="0010781D" w:rsidRPr="00EA421F">
        <w:rPr>
          <w:rFonts w:ascii="Arial" w:hAnsi="Arial" w:cs="Arial"/>
          <w:sz w:val="22"/>
          <w:szCs w:val="22"/>
        </w:rPr>
        <w:t xml:space="preserve">implements a pattern recognition process </w:t>
      </w:r>
      <w:r w:rsidRPr="00EA421F">
        <w:rPr>
          <w:rFonts w:ascii="Arial" w:hAnsi="Arial" w:cs="Arial"/>
          <w:sz w:val="22"/>
          <w:szCs w:val="22"/>
        </w:rPr>
        <w:t xml:space="preserve">to </w:t>
      </w:r>
      <w:r w:rsidR="00F51BF3" w:rsidRPr="00EA421F">
        <w:rPr>
          <w:rFonts w:ascii="Arial" w:hAnsi="Arial" w:cs="Arial"/>
          <w:sz w:val="22"/>
          <w:szCs w:val="22"/>
        </w:rPr>
        <w:t>generate the ope</w:t>
      </w:r>
      <w:r w:rsidR="00120ADD" w:rsidRPr="00EA421F">
        <w:rPr>
          <w:rFonts w:ascii="Arial" w:hAnsi="Arial" w:cs="Arial"/>
          <w:sz w:val="22"/>
          <w:szCs w:val="22"/>
        </w:rPr>
        <w:t>r</w:t>
      </w:r>
      <w:r w:rsidR="00F51BF3" w:rsidRPr="00EA421F">
        <w:rPr>
          <w:rFonts w:ascii="Arial" w:hAnsi="Arial" w:cs="Arial"/>
          <w:sz w:val="22"/>
          <w:szCs w:val="22"/>
        </w:rPr>
        <w:t xml:space="preserve">ations data, which includes </w:t>
      </w:r>
      <w:r w:rsidRPr="00EA421F">
        <w:rPr>
          <w:rFonts w:ascii="Arial" w:hAnsi="Arial" w:cs="Arial"/>
          <w:sz w:val="22"/>
          <w:szCs w:val="22"/>
        </w:rPr>
        <w:t>determin</w:t>
      </w:r>
      <w:r w:rsidR="00F51BF3" w:rsidRPr="00EA421F">
        <w:rPr>
          <w:rFonts w:ascii="Arial" w:hAnsi="Arial" w:cs="Arial"/>
          <w:sz w:val="22"/>
          <w:szCs w:val="22"/>
        </w:rPr>
        <w:t>ing</w:t>
      </w:r>
      <w:r w:rsidRPr="00EA421F">
        <w:rPr>
          <w:rFonts w:ascii="Arial" w:hAnsi="Arial" w:cs="Arial"/>
          <w:sz w:val="22"/>
          <w:szCs w:val="22"/>
        </w:rPr>
        <w:t xml:space="preserve"> which </w:t>
      </w:r>
      <w:r w:rsidR="0019657B" w:rsidRPr="00EA421F">
        <w:rPr>
          <w:rFonts w:ascii="Arial" w:hAnsi="Arial" w:cs="Arial"/>
          <w:sz w:val="22"/>
          <w:szCs w:val="22"/>
        </w:rPr>
        <w:t>airtanker</w:t>
      </w:r>
      <w:r w:rsidRPr="00EA421F">
        <w:rPr>
          <w:rFonts w:ascii="Arial" w:hAnsi="Arial" w:cs="Arial"/>
          <w:sz w:val="22"/>
          <w:szCs w:val="22"/>
        </w:rPr>
        <w:t xml:space="preserve">s are serving which fires and the processes undertaken by each such </w:t>
      </w:r>
      <w:r w:rsidR="0019657B" w:rsidRPr="00EA421F">
        <w:rPr>
          <w:rFonts w:ascii="Arial" w:hAnsi="Arial" w:cs="Arial"/>
          <w:sz w:val="22"/>
          <w:szCs w:val="22"/>
        </w:rPr>
        <w:t>airtanker</w:t>
      </w:r>
      <w:r w:rsidRPr="00EA421F">
        <w:rPr>
          <w:rFonts w:ascii="Arial" w:hAnsi="Arial" w:cs="Arial"/>
          <w:sz w:val="22"/>
          <w:szCs w:val="22"/>
        </w:rPr>
        <w:t xml:space="preserve"> in the course of fighting each such fire.</w:t>
      </w:r>
      <w:r w:rsidR="00A56D10" w:rsidRPr="00EA421F">
        <w:rPr>
          <w:rFonts w:ascii="Arial" w:hAnsi="Arial" w:cs="Arial"/>
          <w:sz w:val="22"/>
          <w:szCs w:val="22"/>
        </w:rPr>
        <w:t xml:space="preserve"> The generated operations data may be stored in an </w:t>
      </w:r>
      <w:r w:rsidR="00EB6E24" w:rsidRPr="00EA421F">
        <w:rPr>
          <w:rFonts w:ascii="Arial" w:hAnsi="Arial" w:cs="Arial"/>
          <w:sz w:val="22"/>
          <w:szCs w:val="22"/>
        </w:rPr>
        <w:t>airtanker</w:t>
      </w:r>
      <w:r w:rsidR="00A56D10" w:rsidRPr="00EA421F">
        <w:rPr>
          <w:rFonts w:ascii="Arial" w:hAnsi="Arial" w:cs="Arial"/>
          <w:sz w:val="22"/>
          <w:szCs w:val="22"/>
        </w:rPr>
        <w:t xml:space="preserve"> service process (ASP) database. The ASP database provides a plurality of data items usable by fire managers, dispatchers and researchers</w:t>
      </w:r>
      <w:ins w:id="15" w:author="Nick Clark" w:date="2013-11-08T20:14:00Z">
        <w:r w:rsidR="00FE3CE2">
          <w:rPr>
            <w:rFonts w:ascii="Arial" w:hAnsi="Arial" w:cs="Arial"/>
            <w:sz w:val="22"/>
            <w:szCs w:val="22"/>
          </w:rPr>
          <w:t>.</w:t>
        </w:r>
      </w:ins>
    </w:p>
    <w:p w:rsidR="001B1664" w:rsidRPr="00EA421F" w:rsidRDefault="00A56D10"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It has </w:t>
      </w:r>
      <w:r w:rsidR="00BA4BF7" w:rsidRPr="00EA421F">
        <w:rPr>
          <w:rFonts w:ascii="Arial" w:hAnsi="Arial" w:cs="Arial"/>
          <w:sz w:val="22"/>
          <w:szCs w:val="22"/>
        </w:rPr>
        <w:t xml:space="preserve">now </w:t>
      </w:r>
      <w:r w:rsidRPr="00EA421F">
        <w:rPr>
          <w:rFonts w:ascii="Arial" w:hAnsi="Arial" w:cs="Arial"/>
          <w:sz w:val="22"/>
          <w:szCs w:val="22"/>
        </w:rPr>
        <w:t xml:space="preserve">been found that the </w:t>
      </w:r>
      <w:r w:rsidR="00EB6E24" w:rsidRPr="00EA421F">
        <w:rPr>
          <w:rFonts w:ascii="Arial" w:hAnsi="Arial" w:cs="Arial"/>
          <w:sz w:val="22"/>
          <w:szCs w:val="22"/>
        </w:rPr>
        <w:t>airtanker</w:t>
      </w:r>
      <w:r w:rsidRPr="00EA421F">
        <w:rPr>
          <w:rFonts w:ascii="Arial" w:hAnsi="Arial" w:cs="Arial"/>
          <w:sz w:val="22"/>
          <w:szCs w:val="22"/>
        </w:rPr>
        <w:t xml:space="preserve"> service process can be generally </w:t>
      </w:r>
      <w:r w:rsidR="00E04BDB" w:rsidRPr="00EA421F">
        <w:rPr>
          <w:rFonts w:ascii="Arial" w:hAnsi="Arial" w:cs="Arial"/>
          <w:sz w:val="22"/>
          <w:szCs w:val="22"/>
        </w:rPr>
        <w:t xml:space="preserve">modeled based upon a series of events characterizing </w:t>
      </w:r>
      <w:r w:rsidRPr="00EA421F">
        <w:rPr>
          <w:rFonts w:ascii="Arial" w:hAnsi="Arial" w:cs="Arial"/>
          <w:sz w:val="22"/>
          <w:szCs w:val="22"/>
        </w:rPr>
        <w:t>a</w:t>
      </w:r>
      <w:r w:rsidR="00E04BDB" w:rsidRPr="00EA421F">
        <w:rPr>
          <w:rFonts w:ascii="Arial" w:hAnsi="Arial" w:cs="Arial"/>
          <w:sz w:val="22"/>
          <w:szCs w:val="22"/>
        </w:rPr>
        <w:t>n</w:t>
      </w:r>
      <w:r w:rsidRPr="00EA421F">
        <w:rPr>
          <w:rFonts w:ascii="Arial" w:hAnsi="Arial" w:cs="Arial"/>
          <w:sz w:val="22"/>
          <w:szCs w:val="22"/>
        </w:rPr>
        <w:t xml:space="preserve"> “airtanker trip”. </w:t>
      </w:r>
      <w:r w:rsidR="00E04BDB" w:rsidRPr="00EA421F">
        <w:rPr>
          <w:rFonts w:ascii="Arial" w:hAnsi="Arial" w:cs="Arial"/>
          <w:sz w:val="22"/>
          <w:szCs w:val="22"/>
        </w:rPr>
        <w:t xml:space="preserve">Fig. 1 is an example of an </w:t>
      </w:r>
      <w:r w:rsidR="001B1664" w:rsidRPr="00EA421F">
        <w:rPr>
          <w:rFonts w:ascii="Arial" w:hAnsi="Arial" w:cs="Arial"/>
          <w:sz w:val="22"/>
          <w:szCs w:val="22"/>
        </w:rPr>
        <w:t xml:space="preserve">airtanker trip during forest fire air attack. </w:t>
      </w:r>
      <w:r w:rsidRPr="00EA421F">
        <w:rPr>
          <w:rFonts w:ascii="Arial" w:hAnsi="Arial" w:cs="Arial"/>
          <w:sz w:val="22"/>
          <w:szCs w:val="22"/>
        </w:rPr>
        <w:t xml:space="preserve">The </w:t>
      </w:r>
      <w:r w:rsidR="001B1664" w:rsidRPr="00EA421F">
        <w:rPr>
          <w:rFonts w:ascii="Arial" w:hAnsi="Arial" w:cs="Arial"/>
          <w:sz w:val="22"/>
          <w:szCs w:val="22"/>
        </w:rPr>
        <w:t>trip comprises a series of distinct trip events that map to the segments of the air attack service cycle, including:</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Pilot completes standard pre-flight check, powers up his or her airtanker and prepares for takeoff.</w:t>
      </w:r>
      <w:r w:rsidR="00E61C43">
        <w:rPr>
          <w:rFonts w:ascii="Arial" w:hAnsi="Arial" w:cs="Arial"/>
          <w:sz w:val="22"/>
          <w:szCs w:val="22"/>
        </w:rPr>
        <w:t xml:space="preserve"> In certain examples, for example where in-flight water pickup is not available, the airtanker has previously been loaded with a fire retardant.</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taxis to the end of the runway and waits for takeoff clearance from the tower.</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accelerates down the runway and takes off once the required speed is achieved.</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Airtanker travels to the vicinity of the fire on a relatively straight line flight path. Pilot communicates with air attack officer while en route to the fire.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Airtanker arrives in close proximity to the fire.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pilot scouts the fire and the region for usable lakes or rivers under the dire</w:t>
      </w:r>
      <w:r w:rsidR="00E61C43">
        <w:rPr>
          <w:rFonts w:ascii="Arial" w:hAnsi="Arial" w:cs="Arial"/>
          <w:sz w:val="22"/>
          <w:szCs w:val="22"/>
        </w:rPr>
        <w:t xml:space="preserve">ction of the air attack officer, if the airtanker will be conducting </w:t>
      </w:r>
      <w:ins w:id="16" w:author="Nick Clark" w:date="2013-11-09T13:49:00Z">
        <w:r w:rsidR="00C27696">
          <w:rPr>
            <w:rFonts w:ascii="Arial" w:hAnsi="Arial" w:cs="Arial"/>
            <w:sz w:val="22"/>
            <w:szCs w:val="22"/>
          </w:rPr>
          <w:t xml:space="preserve">one or more </w:t>
        </w:r>
      </w:ins>
      <w:r w:rsidR="00E61C43">
        <w:rPr>
          <w:rFonts w:ascii="Arial" w:hAnsi="Arial" w:cs="Arial"/>
          <w:sz w:val="22"/>
          <w:szCs w:val="22"/>
        </w:rPr>
        <w:t>water pickup</w:t>
      </w:r>
      <w:ins w:id="17" w:author="Nick Clark" w:date="2013-11-09T13:49:00Z">
        <w:r w:rsidR="00C27696">
          <w:rPr>
            <w:rFonts w:ascii="Arial" w:hAnsi="Arial" w:cs="Arial"/>
            <w:sz w:val="22"/>
            <w:szCs w:val="22"/>
          </w:rPr>
          <w:t>s</w:t>
        </w:r>
      </w:ins>
      <w:r w:rsidR="00E61C43">
        <w:rPr>
          <w:rFonts w:ascii="Arial" w:hAnsi="Arial" w:cs="Arial"/>
          <w:sz w:val="22"/>
          <w:szCs w:val="22"/>
        </w:rPr>
        <w:t xml:space="preserve"> (i.e., has not been previously loaded with sufficient fire retardant to fight the fire).</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scoops up water by skimming the surface of a lake or river</w:t>
      </w:r>
      <w:r w:rsidR="00E61C43">
        <w:rPr>
          <w:rFonts w:ascii="Arial" w:hAnsi="Arial" w:cs="Arial"/>
          <w:sz w:val="22"/>
          <w:szCs w:val="22"/>
        </w:rPr>
        <w:t>, if the airtanker will be conducting water pickup</w:t>
      </w:r>
      <w:r w:rsidRPr="00EA421F">
        <w:rPr>
          <w:rFonts w:ascii="Arial" w:hAnsi="Arial" w:cs="Arial"/>
          <w:sz w:val="22"/>
          <w:szCs w:val="22"/>
        </w:rPr>
        <w:t>.</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flies back to the fire.</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Load of water is dropped on the fire. Airtanker may have to wait while the drop area is cleared of fire crews, resources/equipment, helicopters and/or other response vehicles.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If last drop, then airtanker leaves scene of the fire, and proceeds to trip event 11. Otherwise</w:t>
      </w:r>
      <w:r w:rsidR="00E61C43">
        <w:rPr>
          <w:rFonts w:ascii="Arial" w:hAnsi="Arial" w:cs="Arial"/>
          <w:sz w:val="22"/>
          <w:szCs w:val="22"/>
        </w:rPr>
        <w:t>, if the airtanker will be conducting water pickup,</w:t>
      </w:r>
      <w:r w:rsidRPr="00EA421F">
        <w:rPr>
          <w:rFonts w:ascii="Arial" w:hAnsi="Arial" w:cs="Arial"/>
          <w:sz w:val="22"/>
          <w:szCs w:val="22"/>
        </w:rPr>
        <w:t xml:space="preserve"> airtanker returns to the lake, and repeats events 7 through 9 until the required number of drops have been delivered.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Travel to next fire or return to a base. If assigned to another fire, </w:t>
      </w:r>
      <w:r w:rsidR="00E04BDB" w:rsidRPr="00EA421F">
        <w:rPr>
          <w:rFonts w:ascii="Arial" w:hAnsi="Arial" w:cs="Arial"/>
          <w:sz w:val="22"/>
          <w:szCs w:val="22"/>
        </w:rPr>
        <w:t xml:space="preserve">airtanker </w:t>
      </w:r>
      <w:r w:rsidRPr="00EA421F">
        <w:rPr>
          <w:rFonts w:ascii="Arial" w:hAnsi="Arial" w:cs="Arial"/>
          <w:sz w:val="22"/>
          <w:szCs w:val="22"/>
        </w:rPr>
        <w:t>proceed</w:t>
      </w:r>
      <w:r w:rsidR="00E04BDB" w:rsidRPr="00EA421F">
        <w:rPr>
          <w:rFonts w:ascii="Arial" w:hAnsi="Arial" w:cs="Arial"/>
          <w:sz w:val="22"/>
          <w:szCs w:val="22"/>
        </w:rPr>
        <w:t>s from</w:t>
      </w:r>
      <w:r w:rsidRPr="00EA421F">
        <w:rPr>
          <w:rFonts w:ascii="Arial" w:hAnsi="Arial" w:cs="Arial"/>
          <w:sz w:val="22"/>
          <w:szCs w:val="22"/>
        </w:rPr>
        <w:t xml:space="preserve"> event 4. </w:t>
      </w:r>
      <w:r w:rsidR="00E04BDB" w:rsidRPr="00EA421F">
        <w:rPr>
          <w:rFonts w:ascii="Arial" w:hAnsi="Arial" w:cs="Arial"/>
          <w:sz w:val="22"/>
          <w:szCs w:val="22"/>
        </w:rPr>
        <w:t>Otherwise, airtanker</w:t>
      </w:r>
      <w:r w:rsidRPr="00EA421F">
        <w:rPr>
          <w:rFonts w:ascii="Arial" w:hAnsi="Arial" w:cs="Arial"/>
          <w:sz w:val="22"/>
          <w:szCs w:val="22"/>
        </w:rPr>
        <w:t xml:space="preserve"> return</w:t>
      </w:r>
      <w:r w:rsidR="00E04BDB" w:rsidRPr="00EA421F">
        <w:rPr>
          <w:rFonts w:ascii="Arial" w:hAnsi="Arial" w:cs="Arial"/>
          <w:sz w:val="22"/>
          <w:szCs w:val="22"/>
        </w:rPr>
        <w:t>s</w:t>
      </w:r>
      <w:r w:rsidRPr="00EA421F">
        <w:rPr>
          <w:rFonts w:ascii="Arial" w:hAnsi="Arial" w:cs="Arial"/>
          <w:sz w:val="22"/>
          <w:szCs w:val="22"/>
        </w:rPr>
        <w:t xml:space="preserve"> to a base.</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lands on the runway and comes to a halt.</w:t>
      </w:r>
    </w:p>
    <w:p w:rsidR="001B1664" w:rsidRPr="00EA421F" w:rsidRDefault="00E04BDB"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t</w:t>
      </w:r>
      <w:r w:rsidR="001B1664" w:rsidRPr="00EA421F">
        <w:rPr>
          <w:rFonts w:ascii="Arial" w:hAnsi="Arial" w:cs="Arial"/>
          <w:sz w:val="22"/>
          <w:szCs w:val="22"/>
        </w:rPr>
        <w:t>axi</w:t>
      </w:r>
      <w:r w:rsidRPr="00EA421F">
        <w:rPr>
          <w:rFonts w:ascii="Arial" w:hAnsi="Arial" w:cs="Arial"/>
          <w:sz w:val="22"/>
          <w:szCs w:val="22"/>
        </w:rPr>
        <w:t>s</w:t>
      </w:r>
      <w:r w:rsidR="001B1664" w:rsidRPr="00EA421F">
        <w:rPr>
          <w:rFonts w:ascii="Arial" w:hAnsi="Arial" w:cs="Arial"/>
          <w:sz w:val="22"/>
          <w:szCs w:val="22"/>
        </w:rPr>
        <w:t xml:space="preserve"> to ramp.</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Pilot powers down the airtanker. </w:t>
      </w:r>
      <w:r w:rsidR="00E61C43">
        <w:rPr>
          <w:rFonts w:ascii="Arial" w:hAnsi="Arial" w:cs="Arial"/>
          <w:sz w:val="22"/>
          <w:szCs w:val="22"/>
        </w:rPr>
        <w:t>If the airtanker requires loading of fire retardant, it is loaded.</w:t>
      </w:r>
    </w:p>
    <w:p w:rsidR="001B1664" w:rsidRPr="00EA421F" w:rsidRDefault="001B1664" w:rsidP="001B1664">
      <w:pPr>
        <w:pStyle w:val="ListParagraph"/>
        <w:numPr>
          <w:ilvl w:val="0"/>
          <w:numId w:val="20"/>
          <w:numberingChange w:id="18" w:author="Nick Clark" w:date="2013-11-08T19:25:00Z" w:original="[%1:23:0:]"/>
        </w:numPr>
        <w:tabs>
          <w:tab w:val="left" w:pos="1134"/>
        </w:tabs>
        <w:spacing w:after="240" w:line="360" w:lineRule="auto"/>
        <w:ind w:left="0" w:firstLine="0"/>
        <w:contextualSpacing w:val="0"/>
        <w:rPr>
          <w:rFonts w:ascii="Arial" w:hAnsi="Arial" w:cs="Arial"/>
          <w:sz w:val="22"/>
          <w:szCs w:val="22"/>
        </w:rPr>
      </w:pPr>
      <w:r w:rsidRPr="00EA421F">
        <w:rPr>
          <w:rFonts w:ascii="Arial" w:eastAsia="Times New Roman" w:hAnsi="Arial" w:cs="Arial"/>
          <w:color w:val="000000"/>
          <w:sz w:val="22"/>
          <w:szCs w:val="22"/>
          <w:lang w:eastAsia="en-CA"/>
        </w:rPr>
        <w:t>Fig. 2 shows an example of the air attack service cycle and how many of the airtanker trip events relate</w:t>
      </w:r>
      <w:r w:rsidR="00E61C43">
        <w:rPr>
          <w:rFonts w:ascii="Arial" w:hAnsi="Arial" w:cs="Arial"/>
          <w:sz w:val="22"/>
          <w:szCs w:val="22"/>
        </w:rPr>
        <w:t>, in an example including</w:t>
      </w:r>
      <w:r w:rsidR="000026F8">
        <w:rPr>
          <w:rFonts w:ascii="Arial" w:hAnsi="Arial" w:cs="Arial"/>
          <w:sz w:val="22"/>
          <w:szCs w:val="22"/>
        </w:rPr>
        <w:t xml:space="preserve"> in-flight</w:t>
      </w:r>
      <w:r w:rsidR="00E61C43">
        <w:rPr>
          <w:rFonts w:ascii="Arial" w:hAnsi="Arial" w:cs="Arial"/>
          <w:sz w:val="22"/>
          <w:szCs w:val="22"/>
        </w:rPr>
        <w:t xml:space="preserve"> water pickup</w:t>
      </w:r>
      <w:r w:rsidRPr="00EA421F">
        <w:rPr>
          <w:rFonts w:ascii="Arial" w:eastAsia="Times New Roman" w:hAnsi="Arial" w:cs="Arial"/>
          <w:color w:val="000000"/>
          <w:sz w:val="22"/>
          <w:szCs w:val="22"/>
          <w:lang w:eastAsia="en-CA"/>
        </w:rPr>
        <w:t>. A first segment of the cycle is a pre-travel delay, which comprises the period beginning at the time the fire is reported and ending at the time the airtanker begins travel. The second segment of the cycle is the</w:t>
      </w:r>
      <w:r w:rsidRPr="00EA421F">
        <w:rPr>
          <w:rFonts w:ascii="Arial" w:hAnsi="Arial" w:cs="Arial"/>
          <w:sz w:val="22"/>
          <w:szCs w:val="22"/>
        </w:rPr>
        <w:t xml:space="preserve"> travel time to the fire, which is considered to begin when the airtanker is powered on and ends when the first pickup of water is made. The third segment of the cycle is the on-scene time, which begins when the first pickup of water is made by an airtanker and ends when the last load of water is dropped on the fire. The final segment of the cycle is the travel time either (</w:t>
      </w:r>
      <w:proofErr w:type="spellStart"/>
      <w:r w:rsidRPr="00EA421F">
        <w:rPr>
          <w:rFonts w:ascii="Arial" w:hAnsi="Arial" w:cs="Arial"/>
          <w:sz w:val="22"/>
          <w:szCs w:val="22"/>
        </w:rPr>
        <w:t>i</w:t>
      </w:r>
      <w:proofErr w:type="spellEnd"/>
      <w:r w:rsidRPr="00EA421F">
        <w:rPr>
          <w:rFonts w:ascii="Arial" w:hAnsi="Arial" w:cs="Arial"/>
          <w:sz w:val="22"/>
          <w:szCs w:val="22"/>
        </w:rPr>
        <w:t>) from the fire back to the base, which begins after the last drop has been delivered and ends once the airtanker is powered down at an airport, or (ii) from the fire to another fire, provided the airtanker has sufficient fuel to engage in another fire attack.</w:t>
      </w:r>
    </w:p>
    <w:p w:rsidR="008C19FB" w:rsidRPr="00EA421F" w:rsidRDefault="009A0F22" w:rsidP="001103DB">
      <w:pPr>
        <w:pStyle w:val="ListParagraph"/>
        <w:numPr>
          <w:ilvl w:val="0"/>
          <w:numId w:val="20"/>
          <w:numberingChange w:id="19" w:author="Nick Clark" w:date="2013-11-08T19:25:00Z" w:original="[%1:24: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eastAsia="Times New Roman" w:hAnsi="Arial" w:cs="Arial"/>
          <w:color w:val="000000"/>
          <w:sz w:val="22"/>
          <w:szCs w:val="22"/>
          <w:lang w:eastAsia="en-CA"/>
        </w:rPr>
        <w:t xml:space="preserve">Referring now to Fig. </w:t>
      </w:r>
      <w:r w:rsidR="001B1664" w:rsidRPr="00EA421F">
        <w:rPr>
          <w:rFonts w:ascii="Arial" w:eastAsia="Times New Roman" w:hAnsi="Arial" w:cs="Arial"/>
          <w:color w:val="000000"/>
          <w:sz w:val="22"/>
          <w:szCs w:val="22"/>
          <w:lang w:eastAsia="en-CA"/>
        </w:rPr>
        <w:t>3</w:t>
      </w:r>
      <w:r w:rsidRPr="00EA421F">
        <w:rPr>
          <w:rFonts w:ascii="Arial" w:eastAsia="Times New Roman" w:hAnsi="Arial" w:cs="Arial"/>
          <w:color w:val="000000"/>
          <w:sz w:val="22"/>
          <w:szCs w:val="22"/>
          <w:lang w:eastAsia="en-CA"/>
        </w:rPr>
        <w:t>, a system in accordance with the foregoing comprises a plurality of location tracking modules</w:t>
      </w:r>
      <w:r w:rsidR="00FE7F9E" w:rsidRPr="00EA421F">
        <w:rPr>
          <w:rFonts w:ascii="Arial" w:eastAsia="Times New Roman" w:hAnsi="Arial" w:cs="Arial"/>
          <w:color w:val="000000"/>
          <w:sz w:val="22"/>
          <w:szCs w:val="22"/>
          <w:lang w:eastAsia="en-CA"/>
        </w:rPr>
        <w:t xml:space="preserve"> 100</w:t>
      </w:r>
      <w:r w:rsidRPr="00EA421F">
        <w:rPr>
          <w:rFonts w:ascii="Arial" w:eastAsia="Times New Roman" w:hAnsi="Arial" w:cs="Arial"/>
          <w:color w:val="000000"/>
          <w:sz w:val="22"/>
          <w:szCs w:val="22"/>
          <w:lang w:eastAsia="en-CA"/>
        </w:rPr>
        <w:t xml:space="preserve">, each linked to an </w:t>
      </w:r>
      <w:r w:rsidR="0019657B" w:rsidRPr="00EA421F">
        <w:rPr>
          <w:rFonts w:ascii="Arial" w:eastAsia="Times New Roman" w:hAnsi="Arial" w:cs="Arial"/>
          <w:color w:val="000000"/>
          <w:sz w:val="22"/>
          <w:szCs w:val="22"/>
          <w:lang w:eastAsia="en-CA"/>
        </w:rPr>
        <w:t>airtanker</w:t>
      </w:r>
      <w:r w:rsidR="00FE7F9E" w:rsidRPr="00EA421F">
        <w:rPr>
          <w:rFonts w:ascii="Arial" w:eastAsia="Times New Roman" w:hAnsi="Arial" w:cs="Arial"/>
          <w:color w:val="000000"/>
          <w:sz w:val="22"/>
          <w:szCs w:val="22"/>
          <w:lang w:eastAsia="en-CA"/>
        </w:rPr>
        <w:t xml:space="preserve"> 102</w:t>
      </w:r>
      <w:r w:rsidRPr="00EA421F">
        <w:rPr>
          <w:rFonts w:ascii="Arial" w:eastAsia="Times New Roman" w:hAnsi="Arial" w:cs="Arial"/>
          <w:color w:val="000000"/>
          <w:sz w:val="22"/>
          <w:szCs w:val="22"/>
          <w:lang w:eastAsia="en-CA"/>
        </w:rPr>
        <w:t>.</w:t>
      </w:r>
      <w:r w:rsidR="008C19FB" w:rsidRPr="00EA421F">
        <w:rPr>
          <w:rFonts w:ascii="Arial" w:eastAsia="Times New Roman" w:hAnsi="Arial" w:cs="Arial"/>
          <w:color w:val="000000"/>
          <w:sz w:val="22"/>
          <w:szCs w:val="22"/>
          <w:lang w:eastAsia="en-CA"/>
        </w:rPr>
        <w:t xml:space="preserve"> </w:t>
      </w:r>
      <w:r w:rsidRPr="00EA421F">
        <w:rPr>
          <w:rFonts w:ascii="Arial" w:eastAsia="Times New Roman" w:hAnsi="Arial" w:cs="Arial"/>
          <w:color w:val="000000"/>
          <w:sz w:val="22"/>
          <w:szCs w:val="22"/>
          <w:lang w:eastAsia="en-CA"/>
        </w:rPr>
        <w:t xml:space="preserve">It will, however, be appreciated that a single such module linked to a single such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would suffice</w:t>
      </w:r>
      <w:r w:rsidR="00B132A8" w:rsidRPr="00EA421F">
        <w:rPr>
          <w:rFonts w:ascii="Arial" w:eastAsia="Times New Roman" w:hAnsi="Arial" w:cs="Arial"/>
          <w:color w:val="000000"/>
          <w:sz w:val="22"/>
          <w:szCs w:val="22"/>
          <w:lang w:eastAsia="en-CA"/>
        </w:rPr>
        <w:t xml:space="preserve">, for example where the air fleet comprises just one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Each location tracking module </w:t>
      </w:r>
      <w:r w:rsidR="00FE7F9E" w:rsidRPr="00EA421F">
        <w:rPr>
          <w:rFonts w:ascii="Arial" w:eastAsia="Times New Roman" w:hAnsi="Arial" w:cs="Arial"/>
          <w:color w:val="000000"/>
          <w:sz w:val="22"/>
          <w:szCs w:val="22"/>
          <w:lang w:eastAsia="en-CA"/>
        </w:rPr>
        <w:t xml:space="preserve">100 </w:t>
      </w:r>
      <w:r w:rsidRPr="00EA421F">
        <w:rPr>
          <w:rFonts w:ascii="Arial" w:eastAsia="Times New Roman" w:hAnsi="Arial" w:cs="Arial"/>
          <w:color w:val="000000"/>
          <w:sz w:val="22"/>
          <w:szCs w:val="22"/>
          <w:lang w:eastAsia="en-CA"/>
        </w:rPr>
        <w:t xml:space="preserve">is operable to collect location data of the corresponding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w:t>
      </w:r>
      <w:r w:rsidR="00FE7F9E" w:rsidRPr="00EA421F">
        <w:rPr>
          <w:rFonts w:ascii="Arial" w:eastAsia="Times New Roman" w:hAnsi="Arial" w:cs="Arial"/>
          <w:color w:val="000000"/>
          <w:sz w:val="22"/>
          <w:szCs w:val="22"/>
          <w:lang w:eastAsia="en-CA"/>
        </w:rPr>
        <w:t xml:space="preserve">102 </w:t>
      </w:r>
      <w:r w:rsidR="008C19FB" w:rsidRPr="00EA421F">
        <w:rPr>
          <w:rFonts w:ascii="Arial" w:eastAsia="Times New Roman" w:hAnsi="Arial" w:cs="Arial"/>
          <w:color w:val="000000"/>
          <w:sz w:val="22"/>
          <w:szCs w:val="22"/>
          <w:lang w:eastAsia="en-CA"/>
        </w:rPr>
        <w:t>in real time or near real time.</w:t>
      </w:r>
    </w:p>
    <w:p w:rsidR="007B5138" w:rsidRPr="00EA421F" w:rsidRDefault="009A0F22" w:rsidP="001103DB">
      <w:pPr>
        <w:pStyle w:val="ListParagraph"/>
        <w:numPr>
          <w:ilvl w:val="0"/>
          <w:numId w:val="20"/>
          <w:numberingChange w:id="20" w:author="Nick Clark" w:date="2013-11-08T19:25:00Z" w:original="[%1:25: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eastAsia="Times New Roman" w:hAnsi="Arial" w:cs="Arial"/>
          <w:color w:val="000000"/>
          <w:sz w:val="22"/>
          <w:szCs w:val="22"/>
          <w:lang w:eastAsia="en-CA"/>
        </w:rPr>
        <w:t xml:space="preserve">In implementations, the location tracking module </w:t>
      </w:r>
      <w:r w:rsidR="00FE7F9E" w:rsidRPr="00EA421F">
        <w:rPr>
          <w:rFonts w:ascii="Arial" w:eastAsia="Times New Roman" w:hAnsi="Arial" w:cs="Arial"/>
          <w:color w:val="000000"/>
          <w:sz w:val="22"/>
          <w:szCs w:val="22"/>
          <w:lang w:eastAsia="en-CA"/>
        </w:rPr>
        <w:t xml:space="preserve">100 </w:t>
      </w:r>
      <w:r w:rsidRPr="00EA421F">
        <w:rPr>
          <w:rFonts w:ascii="Arial" w:eastAsia="Times New Roman" w:hAnsi="Arial" w:cs="Arial"/>
          <w:color w:val="000000"/>
          <w:sz w:val="22"/>
          <w:szCs w:val="22"/>
          <w:lang w:eastAsia="en-CA"/>
        </w:rPr>
        <w:t xml:space="preserve">may be configured to collect location data at prescribed intervals, such as every 30 seconds, or to collect location data based on achieving particular qualifying thresholds, for example every </w:t>
      </w:r>
      <w:r w:rsidR="00A33A67" w:rsidRPr="00EA421F">
        <w:rPr>
          <w:rFonts w:ascii="Arial" w:eastAsia="Times New Roman" w:hAnsi="Arial" w:cs="Arial"/>
          <w:color w:val="000000"/>
          <w:sz w:val="22"/>
          <w:szCs w:val="22"/>
          <w:lang w:eastAsia="en-CA"/>
        </w:rPr>
        <w:t>20</w:t>
      </w:r>
      <w:r w:rsidRPr="00EA421F">
        <w:rPr>
          <w:rFonts w:ascii="Arial" w:eastAsia="Times New Roman" w:hAnsi="Arial" w:cs="Arial"/>
          <w:color w:val="000000"/>
          <w:sz w:val="22"/>
          <w:szCs w:val="22"/>
          <w:lang w:eastAsia="en-CA"/>
        </w:rPr>
        <w:t xml:space="preserve"> minutes while the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is stationary (i.e., the location data is unchanged) but more frequently, for example every 30 seconds, when movement of the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has commenced</w:t>
      </w:r>
      <w:r w:rsidR="00B132A8" w:rsidRPr="00EA421F">
        <w:rPr>
          <w:rFonts w:ascii="Arial" w:eastAsia="Times New Roman" w:hAnsi="Arial" w:cs="Arial"/>
          <w:color w:val="000000"/>
          <w:sz w:val="22"/>
          <w:szCs w:val="22"/>
          <w:lang w:eastAsia="en-CA"/>
        </w:rPr>
        <w:t xml:space="preserve"> (i.e., a location variation is found between adjacent location data points)</w:t>
      </w:r>
      <w:r w:rsidRPr="00EA421F">
        <w:rPr>
          <w:rFonts w:ascii="Arial" w:eastAsia="Times New Roman" w:hAnsi="Arial" w:cs="Arial"/>
          <w:color w:val="000000"/>
          <w:sz w:val="22"/>
          <w:szCs w:val="22"/>
          <w:lang w:eastAsia="en-CA"/>
        </w:rPr>
        <w:t>.</w:t>
      </w:r>
      <w:r w:rsidR="008C19FB" w:rsidRPr="00EA421F">
        <w:rPr>
          <w:rFonts w:ascii="Arial" w:eastAsia="Times New Roman" w:hAnsi="Arial" w:cs="Arial"/>
          <w:color w:val="000000"/>
          <w:sz w:val="22"/>
          <w:szCs w:val="22"/>
          <w:lang w:eastAsia="en-CA"/>
        </w:rPr>
        <w:t xml:space="preserve"> An exemplary location tracking module comprises a GPS receiver </w:t>
      </w:r>
      <w:r w:rsidR="00FE7F9E" w:rsidRPr="00EA421F">
        <w:rPr>
          <w:rFonts w:ascii="Arial" w:eastAsia="Times New Roman" w:hAnsi="Arial" w:cs="Arial"/>
          <w:color w:val="000000"/>
          <w:sz w:val="22"/>
          <w:szCs w:val="22"/>
          <w:lang w:eastAsia="en-CA"/>
        </w:rPr>
        <w:t xml:space="preserve">104 </w:t>
      </w:r>
      <w:r w:rsidR="008C19FB" w:rsidRPr="00EA421F">
        <w:rPr>
          <w:rFonts w:ascii="Arial" w:eastAsia="Times New Roman" w:hAnsi="Arial" w:cs="Arial"/>
          <w:color w:val="000000"/>
          <w:sz w:val="22"/>
          <w:szCs w:val="22"/>
          <w:lang w:eastAsia="en-CA"/>
        </w:rPr>
        <w:t>and local storage</w:t>
      </w:r>
      <w:r w:rsidR="00FE7F9E" w:rsidRPr="00EA421F">
        <w:rPr>
          <w:rFonts w:ascii="Arial" w:eastAsia="Times New Roman" w:hAnsi="Arial" w:cs="Arial"/>
          <w:color w:val="000000"/>
          <w:sz w:val="22"/>
          <w:szCs w:val="22"/>
          <w:lang w:eastAsia="en-CA"/>
        </w:rPr>
        <w:t xml:space="preserve"> 106</w:t>
      </w:r>
      <w:r w:rsidR="008C19FB" w:rsidRPr="00EA421F">
        <w:rPr>
          <w:rFonts w:ascii="Arial" w:eastAsia="Times New Roman" w:hAnsi="Arial" w:cs="Arial"/>
          <w:color w:val="000000"/>
          <w:sz w:val="22"/>
          <w:szCs w:val="22"/>
          <w:lang w:eastAsia="en-CA"/>
        </w:rPr>
        <w:t xml:space="preserve">, and may further comprise a processing unit </w:t>
      </w:r>
      <w:r w:rsidR="00FE7F9E" w:rsidRPr="00EA421F">
        <w:rPr>
          <w:rFonts w:ascii="Arial" w:eastAsia="Times New Roman" w:hAnsi="Arial" w:cs="Arial"/>
          <w:color w:val="000000"/>
          <w:sz w:val="22"/>
          <w:szCs w:val="22"/>
          <w:lang w:eastAsia="en-CA"/>
        </w:rPr>
        <w:t xml:space="preserve">108 </w:t>
      </w:r>
      <w:r w:rsidR="008C19FB" w:rsidRPr="00EA421F">
        <w:rPr>
          <w:rFonts w:ascii="Arial" w:eastAsia="Times New Roman" w:hAnsi="Arial" w:cs="Arial"/>
          <w:color w:val="000000"/>
          <w:sz w:val="22"/>
          <w:szCs w:val="22"/>
          <w:lang w:eastAsia="en-CA"/>
        </w:rPr>
        <w:t>for generating</w:t>
      </w:r>
      <w:r w:rsidR="00B132A8" w:rsidRPr="00EA421F">
        <w:rPr>
          <w:rFonts w:ascii="Arial" w:eastAsia="Times New Roman" w:hAnsi="Arial" w:cs="Arial"/>
          <w:color w:val="000000"/>
          <w:sz w:val="22"/>
          <w:szCs w:val="22"/>
          <w:lang w:eastAsia="en-CA"/>
        </w:rPr>
        <w:t xml:space="preserve"> and enabling the storage of</w:t>
      </w:r>
      <w:r w:rsidR="008C19FB" w:rsidRPr="00EA421F">
        <w:rPr>
          <w:rFonts w:ascii="Arial" w:eastAsia="Times New Roman" w:hAnsi="Arial" w:cs="Arial"/>
          <w:color w:val="000000"/>
          <w:sz w:val="22"/>
          <w:szCs w:val="22"/>
          <w:lang w:eastAsia="en-CA"/>
        </w:rPr>
        <w:t xml:space="preserve"> the location data</w:t>
      </w:r>
      <w:r w:rsidR="00B132A8" w:rsidRPr="00EA421F">
        <w:rPr>
          <w:rFonts w:ascii="Arial" w:eastAsia="Times New Roman" w:hAnsi="Arial" w:cs="Arial"/>
          <w:color w:val="000000"/>
          <w:sz w:val="22"/>
          <w:szCs w:val="22"/>
          <w:lang w:eastAsia="en-CA"/>
        </w:rPr>
        <w:t xml:space="preserve"> or parts thereof</w:t>
      </w:r>
      <w:r w:rsidR="008C19FB" w:rsidRPr="00EA421F">
        <w:rPr>
          <w:rFonts w:ascii="Arial" w:eastAsia="Times New Roman" w:hAnsi="Arial" w:cs="Arial"/>
          <w:color w:val="000000"/>
          <w:sz w:val="22"/>
          <w:szCs w:val="22"/>
          <w:lang w:eastAsia="en-CA"/>
        </w:rPr>
        <w:t>.</w:t>
      </w:r>
    </w:p>
    <w:p w:rsidR="008C19FB" w:rsidRPr="00EA421F" w:rsidRDefault="008C19FB" w:rsidP="001103DB">
      <w:pPr>
        <w:pStyle w:val="ListParagraph"/>
        <w:numPr>
          <w:ilvl w:val="0"/>
          <w:numId w:val="20"/>
          <w:numberingChange w:id="21" w:author="Nick Clark" w:date="2013-11-08T19:25:00Z" w:original="[%1:26:0:]"/>
        </w:numPr>
        <w:tabs>
          <w:tab w:val="left" w:pos="1134"/>
        </w:tabs>
        <w:spacing w:after="240" w:line="360" w:lineRule="auto"/>
        <w:ind w:left="0" w:firstLine="0"/>
        <w:contextualSpacing w:val="0"/>
        <w:rPr>
          <w:rFonts w:ascii="Arial" w:hAnsi="Arial" w:cs="Arial"/>
          <w:sz w:val="22"/>
          <w:szCs w:val="22"/>
        </w:rPr>
      </w:pPr>
      <w:r w:rsidRPr="00EA421F">
        <w:rPr>
          <w:rFonts w:ascii="Arial" w:eastAsia="Times New Roman" w:hAnsi="Arial" w:cs="Arial"/>
          <w:color w:val="000000"/>
          <w:sz w:val="22"/>
          <w:szCs w:val="22"/>
          <w:lang w:eastAsia="en-CA"/>
        </w:rPr>
        <w:t xml:space="preserve">Each location data point comprises at least date/time, latitude, longitude and altitude. From the foregoing, the processing unit </w:t>
      </w:r>
      <w:r w:rsidR="00FE7F9E" w:rsidRPr="00EA421F">
        <w:rPr>
          <w:rFonts w:ascii="Arial" w:eastAsia="Times New Roman" w:hAnsi="Arial" w:cs="Arial"/>
          <w:color w:val="000000"/>
          <w:sz w:val="22"/>
          <w:szCs w:val="22"/>
          <w:lang w:eastAsia="en-CA"/>
        </w:rPr>
        <w:t xml:space="preserve">108 </w:t>
      </w:r>
      <w:r w:rsidRPr="00EA421F">
        <w:rPr>
          <w:rFonts w:ascii="Arial" w:eastAsia="Times New Roman" w:hAnsi="Arial" w:cs="Arial"/>
          <w:color w:val="000000"/>
          <w:sz w:val="22"/>
          <w:szCs w:val="22"/>
          <w:lang w:eastAsia="en-CA"/>
        </w:rPr>
        <w:t xml:space="preserve">of the location tracking module can generate heading and speed for each data point. In an example, date/time is recorded in the format </w:t>
      </w:r>
      <w:r w:rsidRPr="00EA421F">
        <w:rPr>
          <w:rFonts w:ascii="Arial" w:hAnsi="Arial" w:cs="Arial"/>
          <w:sz w:val="22"/>
          <w:szCs w:val="22"/>
        </w:rPr>
        <w:t xml:space="preserve">MM/DD/YYYY </w:t>
      </w:r>
      <w:proofErr w:type="spellStart"/>
      <w:r w:rsidRPr="00EA421F">
        <w:rPr>
          <w:rFonts w:ascii="Arial" w:hAnsi="Arial" w:cs="Arial"/>
          <w:sz w:val="22"/>
          <w:szCs w:val="22"/>
        </w:rPr>
        <w:t>hh:mm:ss</w:t>
      </w:r>
      <w:proofErr w:type="spellEnd"/>
      <w:r w:rsidRPr="00EA421F">
        <w:rPr>
          <w:rFonts w:ascii="Arial" w:hAnsi="Arial" w:cs="Arial"/>
          <w:sz w:val="22"/>
          <w:szCs w:val="22"/>
        </w:rPr>
        <w:t xml:space="preserve"> AM/PM in Greenwich Mean Time (GMT); latitude and longitude in degrees, minutes, seconds format (e.g., 48:11:56N / 90:36:55W); altitude in feet above sea level at predetermined intervals (which may be dependent upon resolution of the location tracking module, e.g., 8 foot intervals); heading in degrees (i.e., 0-360 degrees)</w:t>
      </w:r>
      <w:r w:rsidR="00FE7F9E" w:rsidRPr="00EA421F">
        <w:rPr>
          <w:rFonts w:ascii="Arial" w:hAnsi="Arial" w:cs="Arial"/>
          <w:sz w:val="22"/>
          <w:szCs w:val="22"/>
        </w:rPr>
        <w:t>, derivable from adjacent (or closely spaced) data points using latitude and longitude</w:t>
      </w:r>
      <w:r w:rsidRPr="00EA421F">
        <w:rPr>
          <w:rFonts w:ascii="Arial" w:hAnsi="Arial" w:cs="Arial"/>
          <w:sz w:val="22"/>
          <w:szCs w:val="22"/>
        </w:rPr>
        <w:t>; and speed in knots</w:t>
      </w:r>
      <w:r w:rsidR="00FE7F9E" w:rsidRPr="00EA421F">
        <w:rPr>
          <w:rFonts w:ascii="Arial" w:hAnsi="Arial" w:cs="Arial"/>
          <w:sz w:val="22"/>
          <w:szCs w:val="22"/>
        </w:rPr>
        <w:t>, derivable from adjacent (or closely spaced) data points using latitude, longitude and time and, optionally, altitude for additional precision</w:t>
      </w:r>
      <w:r w:rsidRPr="00EA421F">
        <w:rPr>
          <w:rFonts w:ascii="Arial" w:hAnsi="Arial" w:cs="Arial"/>
          <w:sz w:val="22"/>
          <w:szCs w:val="22"/>
        </w:rPr>
        <w:t xml:space="preserve">. Other measures </w:t>
      </w:r>
      <w:r w:rsidR="00EB6E24" w:rsidRPr="00EA421F">
        <w:rPr>
          <w:rFonts w:ascii="Arial" w:hAnsi="Arial" w:cs="Arial"/>
          <w:sz w:val="22"/>
          <w:szCs w:val="22"/>
        </w:rPr>
        <w:t>may</w:t>
      </w:r>
      <w:r w:rsidRPr="00EA421F">
        <w:rPr>
          <w:rFonts w:ascii="Arial" w:hAnsi="Arial" w:cs="Arial"/>
          <w:sz w:val="22"/>
          <w:szCs w:val="22"/>
        </w:rPr>
        <w:t xml:space="preserve"> be suitable as well.</w:t>
      </w:r>
    </w:p>
    <w:p w:rsidR="00EB6E24" w:rsidRPr="00EA421F" w:rsidRDefault="008C19FB" w:rsidP="00A56D10">
      <w:pPr>
        <w:pStyle w:val="ListParagraph"/>
        <w:numPr>
          <w:ilvl w:val="0"/>
          <w:numId w:val="20"/>
          <w:numberingChange w:id="22" w:author="Nick Clark" w:date="2013-11-08T19:25:00Z" w:original="[%1:27: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hAnsi="Arial" w:cs="Arial"/>
          <w:sz w:val="22"/>
          <w:szCs w:val="22"/>
        </w:rPr>
        <w:t>The foregoing location data may be stored temporarily or permanently on the local storage</w:t>
      </w:r>
      <w:r w:rsidR="00FE7F9E" w:rsidRPr="00EA421F">
        <w:rPr>
          <w:rFonts w:ascii="Arial" w:hAnsi="Arial" w:cs="Arial"/>
          <w:sz w:val="22"/>
          <w:szCs w:val="22"/>
        </w:rPr>
        <w:t xml:space="preserve"> 106</w:t>
      </w:r>
      <w:r w:rsidRPr="00EA421F">
        <w:rPr>
          <w:rFonts w:ascii="Arial" w:hAnsi="Arial" w:cs="Arial"/>
          <w:sz w:val="22"/>
          <w:szCs w:val="22"/>
        </w:rPr>
        <w:t xml:space="preserve"> of the location tracking module</w:t>
      </w:r>
      <w:r w:rsidR="00FE7F9E" w:rsidRPr="00EA421F">
        <w:rPr>
          <w:rFonts w:ascii="Arial" w:hAnsi="Arial" w:cs="Arial"/>
          <w:sz w:val="22"/>
          <w:szCs w:val="22"/>
        </w:rPr>
        <w:t xml:space="preserve"> 100</w:t>
      </w:r>
      <w:r w:rsidRPr="00EA421F">
        <w:rPr>
          <w:rFonts w:ascii="Arial" w:hAnsi="Arial" w:cs="Arial"/>
          <w:sz w:val="22"/>
          <w:szCs w:val="22"/>
        </w:rPr>
        <w:t xml:space="preserve">. </w:t>
      </w:r>
      <w:r w:rsidR="009A0F22" w:rsidRPr="00EA421F">
        <w:rPr>
          <w:rFonts w:ascii="Arial" w:eastAsia="Times New Roman" w:hAnsi="Arial" w:cs="Arial"/>
          <w:color w:val="000000"/>
          <w:sz w:val="22"/>
          <w:szCs w:val="22"/>
          <w:lang w:eastAsia="en-CA"/>
        </w:rPr>
        <w:t xml:space="preserve">The collected location data is </w:t>
      </w:r>
      <w:r w:rsidRPr="00EA421F">
        <w:rPr>
          <w:rFonts w:ascii="Arial" w:eastAsia="Times New Roman" w:hAnsi="Arial" w:cs="Arial"/>
          <w:color w:val="000000"/>
          <w:sz w:val="22"/>
          <w:szCs w:val="22"/>
          <w:lang w:eastAsia="en-CA"/>
        </w:rPr>
        <w:t xml:space="preserve">further </w:t>
      </w:r>
      <w:r w:rsidR="009A0F22" w:rsidRPr="00EA421F">
        <w:rPr>
          <w:rFonts w:ascii="Arial" w:eastAsia="Times New Roman" w:hAnsi="Arial" w:cs="Arial"/>
          <w:color w:val="000000"/>
          <w:sz w:val="22"/>
          <w:szCs w:val="22"/>
          <w:lang w:eastAsia="en-CA"/>
        </w:rPr>
        <w:t xml:space="preserve">relayed to a </w:t>
      </w:r>
      <w:r w:rsidR="00FE7F9E" w:rsidRPr="00EA421F">
        <w:rPr>
          <w:rFonts w:ascii="Arial" w:eastAsia="Times New Roman" w:hAnsi="Arial" w:cs="Arial"/>
          <w:color w:val="000000"/>
          <w:sz w:val="22"/>
          <w:szCs w:val="22"/>
          <w:lang w:eastAsia="en-CA"/>
        </w:rPr>
        <w:t>location</w:t>
      </w:r>
      <w:r w:rsidR="009A0F22" w:rsidRPr="00EA421F">
        <w:rPr>
          <w:rFonts w:ascii="Arial" w:eastAsia="Times New Roman" w:hAnsi="Arial" w:cs="Arial"/>
          <w:color w:val="000000"/>
          <w:sz w:val="22"/>
          <w:szCs w:val="22"/>
          <w:lang w:eastAsia="en-CA"/>
        </w:rPr>
        <w:t xml:space="preserve"> database</w:t>
      </w:r>
      <w:r w:rsidR="00FE7F9E" w:rsidRPr="00EA421F">
        <w:rPr>
          <w:rFonts w:ascii="Arial" w:eastAsia="Times New Roman" w:hAnsi="Arial" w:cs="Arial"/>
          <w:color w:val="000000"/>
          <w:sz w:val="22"/>
          <w:szCs w:val="22"/>
          <w:lang w:eastAsia="en-CA"/>
        </w:rPr>
        <w:t xml:space="preserve"> 110</w:t>
      </w:r>
      <w:r w:rsidR="00491E59" w:rsidRPr="00EA421F">
        <w:rPr>
          <w:rFonts w:ascii="Arial" w:eastAsia="Times New Roman" w:hAnsi="Arial" w:cs="Arial"/>
          <w:color w:val="000000"/>
          <w:sz w:val="22"/>
          <w:szCs w:val="22"/>
          <w:lang w:eastAsia="en-CA"/>
        </w:rPr>
        <w:t xml:space="preserve">, where it is stored and indexed to an identifier for the particular </w:t>
      </w:r>
      <w:ins w:id="23" w:author="Nick Clark" w:date="2013-11-08T20:18:00Z">
        <w:r w:rsidR="00FE3CE2">
          <w:rPr>
            <w:rFonts w:ascii="Arial" w:eastAsia="Times New Roman" w:hAnsi="Arial" w:cs="Arial"/>
            <w:color w:val="000000"/>
            <w:sz w:val="22"/>
            <w:szCs w:val="22"/>
            <w:lang w:eastAsia="en-CA"/>
          </w:rPr>
          <w:t>air</w:t>
        </w:r>
      </w:ins>
      <w:r w:rsidR="00491E59" w:rsidRPr="00EA421F">
        <w:rPr>
          <w:rFonts w:ascii="Arial" w:eastAsia="Times New Roman" w:hAnsi="Arial" w:cs="Arial"/>
          <w:color w:val="000000"/>
          <w:sz w:val="22"/>
          <w:szCs w:val="22"/>
          <w:lang w:eastAsia="en-CA"/>
        </w:rPr>
        <w:t>tanker (i.e., a</w:t>
      </w:r>
      <w:ins w:id="24" w:author="Nick Clark" w:date="2013-11-08T20:18:00Z">
        <w:r w:rsidR="00FE3CE2">
          <w:rPr>
            <w:rFonts w:ascii="Arial" w:eastAsia="Times New Roman" w:hAnsi="Arial" w:cs="Arial"/>
            <w:color w:val="000000"/>
            <w:sz w:val="22"/>
            <w:szCs w:val="22"/>
            <w:lang w:eastAsia="en-CA"/>
          </w:rPr>
          <w:t xml:space="preserve">n </w:t>
        </w:r>
        <w:proofErr w:type="spellStart"/>
        <w:r w:rsidR="00FE3CE2">
          <w:rPr>
            <w:rFonts w:ascii="Arial" w:eastAsia="Times New Roman" w:hAnsi="Arial" w:cs="Arial"/>
            <w:color w:val="000000"/>
            <w:sz w:val="22"/>
            <w:szCs w:val="22"/>
            <w:lang w:eastAsia="en-CA"/>
          </w:rPr>
          <w:t>Air</w:t>
        </w:r>
      </w:ins>
      <w:del w:id="25" w:author="Nick Clark" w:date="2013-11-08T20:18:00Z">
        <w:r w:rsidR="00491E59" w:rsidRPr="00EA421F" w:rsidDel="00FE3CE2">
          <w:rPr>
            <w:rFonts w:ascii="Arial" w:eastAsia="Times New Roman" w:hAnsi="Arial" w:cs="Arial"/>
            <w:color w:val="000000"/>
            <w:sz w:val="22"/>
            <w:szCs w:val="22"/>
            <w:lang w:eastAsia="en-CA"/>
          </w:rPr>
          <w:delText xml:space="preserve"> T</w:delText>
        </w:r>
      </w:del>
      <w:r w:rsidR="00491E59" w:rsidRPr="00EA421F">
        <w:rPr>
          <w:rFonts w:ascii="Arial" w:eastAsia="Times New Roman" w:hAnsi="Arial" w:cs="Arial"/>
          <w:color w:val="000000"/>
          <w:sz w:val="22"/>
          <w:szCs w:val="22"/>
          <w:lang w:eastAsia="en-CA"/>
        </w:rPr>
        <w:t>anker</w:t>
      </w:r>
      <w:proofErr w:type="spellEnd"/>
      <w:r w:rsidR="00491E59" w:rsidRPr="00EA421F">
        <w:rPr>
          <w:rFonts w:ascii="Arial" w:eastAsia="Times New Roman" w:hAnsi="Arial" w:cs="Arial"/>
          <w:color w:val="000000"/>
          <w:sz w:val="22"/>
          <w:szCs w:val="22"/>
          <w:lang w:eastAsia="en-CA"/>
        </w:rPr>
        <w:t xml:space="preserve"> ID)</w:t>
      </w:r>
      <w:r w:rsidR="009A0F22" w:rsidRPr="00EA421F">
        <w:rPr>
          <w:rFonts w:ascii="Arial" w:eastAsia="Times New Roman" w:hAnsi="Arial" w:cs="Arial"/>
          <w:color w:val="000000"/>
          <w:sz w:val="22"/>
          <w:szCs w:val="22"/>
          <w:lang w:eastAsia="en-CA"/>
        </w:rPr>
        <w:t xml:space="preserve">. The location data may be transmitted </w:t>
      </w:r>
      <w:r w:rsidR="003732BB" w:rsidRPr="00EA421F">
        <w:rPr>
          <w:rFonts w:ascii="Arial" w:eastAsia="Times New Roman" w:hAnsi="Arial" w:cs="Arial"/>
          <w:color w:val="000000"/>
          <w:sz w:val="22"/>
          <w:szCs w:val="22"/>
          <w:lang w:eastAsia="en-CA"/>
        </w:rPr>
        <w:t xml:space="preserve">wirelessly </w:t>
      </w:r>
      <w:r w:rsidR="009A0F22" w:rsidRPr="00EA421F">
        <w:rPr>
          <w:rFonts w:ascii="Arial" w:eastAsia="Times New Roman" w:hAnsi="Arial" w:cs="Arial"/>
          <w:color w:val="000000"/>
          <w:sz w:val="22"/>
          <w:szCs w:val="22"/>
          <w:lang w:eastAsia="en-CA"/>
        </w:rPr>
        <w:t xml:space="preserve">in real time or near real time to the </w:t>
      </w:r>
      <w:r w:rsidR="00FE7F9E" w:rsidRPr="00EA421F">
        <w:rPr>
          <w:rFonts w:ascii="Arial" w:eastAsia="Times New Roman" w:hAnsi="Arial" w:cs="Arial"/>
          <w:color w:val="000000"/>
          <w:sz w:val="22"/>
          <w:szCs w:val="22"/>
          <w:lang w:eastAsia="en-CA"/>
        </w:rPr>
        <w:t>location</w:t>
      </w:r>
      <w:r w:rsidR="009A0F22" w:rsidRPr="00EA421F">
        <w:rPr>
          <w:rFonts w:ascii="Arial" w:eastAsia="Times New Roman" w:hAnsi="Arial" w:cs="Arial"/>
          <w:color w:val="000000"/>
          <w:sz w:val="22"/>
          <w:szCs w:val="22"/>
          <w:lang w:eastAsia="en-CA"/>
        </w:rPr>
        <w:t xml:space="preserve"> database </w:t>
      </w:r>
      <w:r w:rsidR="00FE7F9E" w:rsidRPr="00EA421F">
        <w:rPr>
          <w:rFonts w:ascii="Arial" w:eastAsia="Times New Roman" w:hAnsi="Arial" w:cs="Arial"/>
          <w:color w:val="000000"/>
          <w:sz w:val="22"/>
          <w:szCs w:val="22"/>
          <w:lang w:eastAsia="en-CA"/>
        </w:rPr>
        <w:t xml:space="preserve">110 </w:t>
      </w:r>
      <w:r w:rsidR="009A0F22" w:rsidRPr="00EA421F">
        <w:rPr>
          <w:rFonts w:ascii="Arial" w:eastAsia="Times New Roman" w:hAnsi="Arial" w:cs="Arial"/>
          <w:color w:val="000000"/>
          <w:sz w:val="22"/>
          <w:szCs w:val="22"/>
          <w:lang w:eastAsia="en-CA"/>
        </w:rPr>
        <w:t>via a wireless gateway</w:t>
      </w:r>
      <w:r w:rsidR="00FE7F9E" w:rsidRPr="00EA421F">
        <w:rPr>
          <w:rFonts w:ascii="Arial" w:eastAsia="Times New Roman" w:hAnsi="Arial" w:cs="Arial"/>
          <w:color w:val="000000"/>
          <w:sz w:val="22"/>
          <w:szCs w:val="22"/>
          <w:lang w:eastAsia="en-CA"/>
        </w:rPr>
        <w:t xml:space="preserve"> 112</w:t>
      </w:r>
      <w:r w:rsidR="009A0F22" w:rsidRPr="00EA421F">
        <w:rPr>
          <w:rFonts w:ascii="Arial" w:eastAsia="Times New Roman" w:hAnsi="Arial" w:cs="Arial"/>
          <w:color w:val="000000"/>
          <w:sz w:val="22"/>
          <w:szCs w:val="22"/>
          <w:lang w:eastAsia="en-CA"/>
        </w:rPr>
        <w:t xml:space="preserve">, or could be loaded (synced) with the </w:t>
      </w:r>
      <w:r w:rsidR="00FE7F9E" w:rsidRPr="00EA421F">
        <w:rPr>
          <w:rFonts w:ascii="Arial" w:eastAsia="Times New Roman" w:hAnsi="Arial" w:cs="Arial"/>
          <w:color w:val="000000"/>
          <w:sz w:val="22"/>
          <w:szCs w:val="22"/>
          <w:lang w:eastAsia="en-CA"/>
        </w:rPr>
        <w:t xml:space="preserve">location </w:t>
      </w:r>
      <w:r w:rsidR="009A0F22" w:rsidRPr="00EA421F">
        <w:rPr>
          <w:rFonts w:ascii="Arial" w:eastAsia="Times New Roman" w:hAnsi="Arial" w:cs="Arial"/>
          <w:color w:val="000000"/>
          <w:sz w:val="22"/>
          <w:szCs w:val="22"/>
          <w:lang w:eastAsia="en-CA"/>
        </w:rPr>
        <w:t xml:space="preserve">database </w:t>
      </w:r>
      <w:r w:rsidR="00FE7F9E" w:rsidRPr="00EA421F">
        <w:rPr>
          <w:rFonts w:ascii="Arial" w:eastAsia="Times New Roman" w:hAnsi="Arial" w:cs="Arial"/>
          <w:color w:val="000000"/>
          <w:sz w:val="22"/>
          <w:szCs w:val="22"/>
          <w:lang w:eastAsia="en-CA"/>
        </w:rPr>
        <w:t xml:space="preserve">110 </w:t>
      </w:r>
      <w:r w:rsidR="009A0F22" w:rsidRPr="00EA421F">
        <w:rPr>
          <w:rFonts w:ascii="Arial" w:eastAsia="Times New Roman" w:hAnsi="Arial" w:cs="Arial"/>
          <w:color w:val="000000"/>
          <w:sz w:val="22"/>
          <w:szCs w:val="22"/>
          <w:lang w:eastAsia="en-CA"/>
        </w:rPr>
        <w:t xml:space="preserve">upon return of the </w:t>
      </w:r>
      <w:r w:rsidR="0019657B" w:rsidRPr="00EA421F">
        <w:rPr>
          <w:rFonts w:ascii="Arial" w:eastAsia="Times New Roman" w:hAnsi="Arial" w:cs="Arial"/>
          <w:color w:val="000000"/>
          <w:sz w:val="22"/>
          <w:szCs w:val="22"/>
          <w:lang w:eastAsia="en-CA"/>
        </w:rPr>
        <w:t>airtanker</w:t>
      </w:r>
      <w:r w:rsidR="009A0F22" w:rsidRPr="00EA421F">
        <w:rPr>
          <w:rFonts w:ascii="Arial" w:eastAsia="Times New Roman" w:hAnsi="Arial" w:cs="Arial"/>
          <w:color w:val="000000"/>
          <w:sz w:val="22"/>
          <w:szCs w:val="22"/>
          <w:lang w:eastAsia="en-CA"/>
        </w:rPr>
        <w:t xml:space="preserve"> by a wired </w:t>
      </w:r>
      <w:r w:rsidR="003732BB" w:rsidRPr="00EA421F">
        <w:rPr>
          <w:rFonts w:ascii="Arial" w:eastAsia="Times New Roman" w:hAnsi="Arial" w:cs="Arial"/>
          <w:color w:val="000000"/>
          <w:sz w:val="22"/>
          <w:szCs w:val="22"/>
          <w:lang w:eastAsia="en-CA"/>
        </w:rPr>
        <w:t>link</w:t>
      </w:r>
      <w:r w:rsidR="00FE7F9E" w:rsidRPr="00EA421F">
        <w:rPr>
          <w:rFonts w:ascii="Arial" w:eastAsia="Times New Roman" w:hAnsi="Arial" w:cs="Arial"/>
          <w:color w:val="000000"/>
          <w:sz w:val="22"/>
          <w:szCs w:val="22"/>
          <w:lang w:eastAsia="en-CA"/>
        </w:rPr>
        <w:t xml:space="preserve"> 114</w:t>
      </w:r>
      <w:r w:rsidR="00EB6E24" w:rsidRPr="00EA421F">
        <w:rPr>
          <w:rFonts w:ascii="Arial" w:eastAsia="Times New Roman" w:hAnsi="Arial" w:cs="Arial"/>
          <w:color w:val="000000"/>
          <w:sz w:val="22"/>
          <w:szCs w:val="22"/>
          <w:lang w:eastAsia="en-CA"/>
        </w:rPr>
        <w:t xml:space="preserve"> or the wireless link via wireless gateway 112</w:t>
      </w:r>
      <w:r w:rsidR="009A0F22" w:rsidRPr="00EA421F">
        <w:rPr>
          <w:rFonts w:ascii="Arial" w:eastAsia="Times New Roman" w:hAnsi="Arial" w:cs="Arial"/>
          <w:color w:val="000000"/>
          <w:sz w:val="22"/>
          <w:szCs w:val="22"/>
          <w:lang w:eastAsia="en-CA"/>
        </w:rPr>
        <w:t>.</w:t>
      </w:r>
      <w:r w:rsidR="003732BB" w:rsidRPr="00EA421F">
        <w:rPr>
          <w:rFonts w:ascii="Arial" w:eastAsia="Times New Roman" w:hAnsi="Arial" w:cs="Arial"/>
          <w:color w:val="000000"/>
          <w:sz w:val="22"/>
          <w:szCs w:val="22"/>
          <w:lang w:eastAsia="en-CA"/>
        </w:rPr>
        <w:t xml:space="preserve"> Advantageously, if a wireless implementation</w:t>
      </w:r>
      <w:r w:rsidR="00EB6E24" w:rsidRPr="00EA421F">
        <w:rPr>
          <w:rFonts w:ascii="Arial" w:eastAsia="Times New Roman" w:hAnsi="Arial" w:cs="Arial"/>
          <w:color w:val="000000"/>
          <w:sz w:val="22"/>
          <w:szCs w:val="22"/>
          <w:lang w:eastAsia="en-CA"/>
        </w:rPr>
        <w:t xml:space="preserve"> during travel</w:t>
      </w:r>
      <w:r w:rsidR="003732BB" w:rsidRPr="00EA421F">
        <w:rPr>
          <w:rFonts w:ascii="Arial" w:eastAsia="Times New Roman" w:hAnsi="Arial" w:cs="Arial"/>
          <w:color w:val="000000"/>
          <w:sz w:val="22"/>
          <w:szCs w:val="22"/>
          <w:lang w:eastAsia="en-CA"/>
        </w:rPr>
        <w:t xml:space="preserve"> is provided, it will be appreciated that an additional function o</w:t>
      </w:r>
      <w:r w:rsidR="00B132A8" w:rsidRPr="00EA421F">
        <w:rPr>
          <w:rFonts w:ascii="Arial" w:eastAsia="Times New Roman" w:hAnsi="Arial" w:cs="Arial"/>
          <w:color w:val="000000"/>
          <w:sz w:val="22"/>
          <w:szCs w:val="22"/>
          <w:lang w:eastAsia="en-CA"/>
        </w:rPr>
        <w:t>f</w:t>
      </w:r>
      <w:r w:rsidR="003732BB" w:rsidRPr="00EA421F">
        <w:rPr>
          <w:rFonts w:ascii="Arial" w:eastAsia="Times New Roman" w:hAnsi="Arial" w:cs="Arial"/>
          <w:color w:val="000000"/>
          <w:sz w:val="22"/>
          <w:szCs w:val="22"/>
          <w:lang w:eastAsia="en-CA"/>
        </w:rPr>
        <w:t xml:space="preserve"> real time centralized tracking of the </w:t>
      </w:r>
      <w:r w:rsidR="0019657B" w:rsidRPr="00EA421F">
        <w:rPr>
          <w:rFonts w:ascii="Arial" w:eastAsia="Times New Roman" w:hAnsi="Arial" w:cs="Arial"/>
          <w:color w:val="000000"/>
          <w:sz w:val="22"/>
          <w:szCs w:val="22"/>
          <w:lang w:eastAsia="en-CA"/>
        </w:rPr>
        <w:t>airtanker</w:t>
      </w:r>
      <w:r w:rsidR="003732BB" w:rsidRPr="00EA421F">
        <w:rPr>
          <w:rFonts w:ascii="Arial" w:eastAsia="Times New Roman" w:hAnsi="Arial" w:cs="Arial"/>
          <w:color w:val="000000"/>
          <w:sz w:val="22"/>
          <w:szCs w:val="22"/>
          <w:lang w:eastAsia="en-CA"/>
        </w:rPr>
        <w:t xml:space="preserve"> may be provided.</w:t>
      </w:r>
    </w:p>
    <w:p w:rsidR="00EB6E24" w:rsidRPr="00EA421F" w:rsidRDefault="009174CC" w:rsidP="00A56D10">
      <w:pPr>
        <w:pStyle w:val="ListParagraph"/>
        <w:numPr>
          <w:ilvl w:val="0"/>
          <w:numId w:val="20"/>
          <w:numberingChange w:id="26" w:author="Nick Clark" w:date="2013-11-08T19:25:00Z" w:original="[%1:29: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8E5FA8">
        <w:rPr>
          <w:rFonts w:ascii="Arial" w:eastAsia="Times New Roman" w:hAnsi="Arial" w:cs="Arial"/>
          <w:color w:val="000000"/>
          <w:sz w:val="22"/>
          <w:szCs w:val="22"/>
          <w:lang w:eastAsia="en-CA"/>
        </w:rPr>
        <w:t xml:space="preserve">A forest fire database </w:t>
      </w:r>
      <w:r w:rsidR="00FE7F9E" w:rsidRPr="008E5FA8">
        <w:rPr>
          <w:rFonts w:ascii="Arial" w:eastAsia="Times New Roman" w:hAnsi="Arial" w:cs="Arial"/>
          <w:color w:val="000000"/>
          <w:sz w:val="22"/>
          <w:szCs w:val="22"/>
          <w:lang w:eastAsia="en-CA"/>
        </w:rPr>
        <w:t xml:space="preserve">116 </w:t>
      </w:r>
      <w:r w:rsidRPr="008E5FA8">
        <w:rPr>
          <w:rFonts w:ascii="Arial" w:eastAsia="Times New Roman" w:hAnsi="Arial" w:cs="Arial"/>
          <w:color w:val="000000"/>
          <w:sz w:val="22"/>
          <w:szCs w:val="22"/>
          <w:lang w:eastAsia="en-CA"/>
        </w:rPr>
        <w:t xml:space="preserve">is further provided. The forest fire database </w:t>
      </w:r>
      <w:r w:rsidR="00FE7F9E" w:rsidRPr="008E5FA8">
        <w:rPr>
          <w:rFonts w:ascii="Arial" w:eastAsia="Times New Roman" w:hAnsi="Arial" w:cs="Arial"/>
          <w:color w:val="000000"/>
          <w:sz w:val="22"/>
          <w:szCs w:val="22"/>
          <w:lang w:eastAsia="en-CA"/>
        </w:rPr>
        <w:t xml:space="preserve">116 </w:t>
      </w:r>
      <w:r w:rsidRPr="008E5FA8">
        <w:rPr>
          <w:rFonts w:ascii="Arial" w:eastAsia="Times New Roman" w:hAnsi="Arial" w:cs="Arial"/>
          <w:color w:val="000000"/>
          <w:sz w:val="22"/>
          <w:szCs w:val="22"/>
          <w:lang w:eastAsia="en-CA"/>
        </w:rPr>
        <w:t>is provide</w:t>
      </w:r>
      <w:r w:rsidR="00B132A8" w:rsidRPr="008E5FA8">
        <w:rPr>
          <w:rFonts w:ascii="Arial" w:eastAsia="Times New Roman" w:hAnsi="Arial" w:cs="Arial"/>
          <w:color w:val="000000"/>
          <w:sz w:val="22"/>
          <w:szCs w:val="22"/>
          <w:lang w:eastAsia="en-CA"/>
        </w:rPr>
        <w:t xml:space="preserve">d with forest fire data </w:t>
      </w:r>
      <w:r w:rsidR="00AB5702" w:rsidRPr="008E5FA8">
        <w:rPr>
          <w:rFonts w:ascii="Arial" w:eastAsia="Times New Roman" w:hAnsi="Arial" w:cs="Arial"/>
          <w:color w:val="000000"/>
          <w:sz w:val="22"/>
          <w:szCs w:val="22"/>
          <w:lang w:eastAsia="en-CA"/>
        </w:rPr>
        <w:t xml:space="preserve">that may be </w:t>
      </w:r>
      <w:r w:rsidR="00B132A8" w:rsidRPr="008E5FA8">
        <w:rPr>
          <w:rFonts w:ascii="Arial" w:eastAsia="Times New Roman" w:hAnsi="Arial" w:cs="Arial"/>
          <w:color w:val="000000"/>
          <w:sz w:val="22"/>
          <w:szCs w:val="22"/>
          <w:lang w:eastAsia="en-CA"/>
        </w:rPr>
        <w:t>input</w:t>
      </w:r>
      <w:ins w:id="27" w:author="Nick Clark" w:date="2013-11-09T13:24:00Z">
        <w:r w:rsidR="008E5FA8" w:rsidRPr="008E5FA8">
          <w:rPr>
            <w:rFonts w:ascii="Arial" w:eastAsia="Times New Roman" w:hAnsi="Arial" w:cs="Arial"/>
            <w:color w:val="000000"/>
            <w:sz w:val="22"/>
            <w:szCs w:val="22"/>
            <w:lang w:eastAsia="en-CA"/>
          </w:rPr>
          <w:t>ted</w:t>
        </w:r>
      </w:ins>
      <w:r w:rsidRPr="008E5FA8">
        <w:rPr>
          <w:rFonts w:ascii="Arial" w:eastAsia="Times New Roman" w:hAnsi="Arial" w:cs="Arial"/>
          <w:color w:val="000000"/>
          <w:sz w:val="22"/>
          <w:szCs w:val="22"/>
          <w:lang w:eastAsia="en-CA"/>
        </w:rPr>
        <w:t xml:space="preserve"> by a dispatch or operations administrator (hereinafter, the “dispatcher”)</w:t>
      </w:r>
      <w:r w:rsidR="00634276" w:rsidRPr="008E5FA8">
        <w:rPr>
          <w:rFonts w:ascii="Arial" w:eastAsia="Times New Roman" w:hAnsi="Arial" w:cs="Arial"/>
          <w:color w:val="000000"/>
          <w:sz w:val="22"/>
          <w:szCs w:val="22"/>
          <w:lang w:eastAsia="en-CA"/>
        </w:rPr>
        <w:t xml:space="preserve">, and may be augmented by automatically populated data gathered from third party sources </w:t>
      </w:r>
      <w:r w:rsidR="00FE7F9E" w:rsidRPr="008E5FA8">
        <w:rPr>
          <w:rFonts w:ascii="Arial" w:eastAsia="Times New Roman" w:hAnsi="Arial" w:cs="Arial"/>
          <w:color w:val="000000"/>
          <w:sz w:val="22"/>
          <w:szCs w:val="22"/>
          <w:lang w:eastAsia="en-CA"/>
        </w:rPr>
        <w:t xml:space="preserve">118 </w:t>
      </w:r>
      <w:r w:rsidR="001257E5">
        <w:rPr>
          <w:rFonts w:ascii="Arial" w:eastAsia="Times New Roman" w:hAnsi="Arial" w:cs="Arial"/>
          <w:color w:val="000000"/>
          <w:sz w:val="22"/>
          <w:szCs w:val="22"/>
          <w:lang w:eastAsia="en-CA"/>
        </w:rPr>
        <w:t xml:space="preserve">(an example of which is fire weather index provided by an environmental data source 120 or geographic topology from a geographic data source 122), any of which could be provided to the system via a link to a network 124, such as via the internet. The dispatcher typically receives a report of a forest fire in the jurisdiction served by the airtankers. Upon receiving such report, the dispatcher enters the forest fire data. Forest fire data comprises </w:t>
      </w:r>
      <w:r w:rsidR="001257E5">
        <w:rPr>
          <w:rFonts w:ascii="Arial" w:hAnsi="Arial" w:cs="Arial"/>
          <w:sz w:val="22"/>
          <w:szCs w:val="22"/>
        </w:rPr>
        <w:t>the approximate location of a forest fire, date of the forest fire attack and the number of airtankers dispatched to the forest fire. Forest fire data may further comprise</w:t>
      </w:r>
      <w:del w:id="28" w:author="Nick Clark" w:date="2013-11-09T13:30:00Z">
        <w:r w:rsidR="001257E5">
          <w:rPr>
            <w:rFonts w:ascii="Arial" w:hAnsi="Arial" w:cs="Arial"/>
            <w:sz w:val="22"/>
            <w:szCs w:val="22"/>
          </w:rPr>
          <w:delText xml:space="preserve"> </w:delText>
        </w:r>
      </w:del>
      <w:ins w:id="29" w:author="Nick Clark" w:date="2013-11-09T13:30:00Z">
        <w:r w:rsidR="008E5FA8">
          <w:rPr>
            <w:rFonts w:ascii="Arial" w:hAnsi="Arial" w:cs="Arial"/>
            <w:sz w:val="22"/>
            <w:szCs w:val="22"/>
          </w:rPr>
          <w:t xml:space="preserve"> </w:t>
        </w:r>
      </w:ins>
      <w:ins w:id="30" w:author="Nick Clark" w:date="2013-11-09T13:28:00Z">
        <w:r w:rsidR="008E5FA8" w:rsidRPr="008E5FA8">
          <w:rPr>
            <w:rFonts w:ascii="Arial" w:eastAsia="Times New Roman" w:hAnsi="Arial" w:cs="Arial"/>
            <w:color w:val="000000"/>
            <w:sz w:val="22"/>
            <w:szCs w:val="22"/>
            <w:lang w:eastAsia="en-CA"/>
          </w:rPr>
          <w:t xml:space="preserve">fire start date, fire discovery date, first report date, second report date, getaway date, attack date, being held date, under control date, out date, </w:t>
        </w:r>
      </w:ins>
      <w:r w:rsidR="00BA4BF7" w:rsidRPr="008E5FA8">
        <w:rPr>
          <w:rFonts w:ascii="Arial" w:hAnsi="Arial" w:cs="Arial"/>
          <w:sz w:val="22"/>
          <w:szCs w:val="22"/>
        </w:rPr>
        <w:t xml:space="preserve">fuel type, estimated spread rate, estimated size at initial attack, estimated size at report time, </w:t>
      </w:r>
      <w:ins w:id="31" w:author="Nick Clark" w:date="2013-11-09T13:31:00Z">
        <w:r w:rsidR="008E5FA8" w:rsidRPr="008E5FA8">
          <w:rPr>
            <w:rFonts w:ascii="Arial" w:eastAsia="Times New Roman" w:hAnsi="Arial" w:cs="Arial"/>
            <w:color w:val="000000"/>
            <w:sz w:val="22"/>
            <w:szCs w:val="22"/>
            <w:lang w:eastAsia="en-CA"/>
          </w:rPr>
          <w:t>the locations of the airtankers at takeoff and/or landing</w:t>
        </w:r>
        <w:r w:rsidR="008E5FA8">
          <w:rPr>
            <w:rFonts w:ascii="Arial" w:eastAsia="Times New Roman" w:hAnsi="Arial" w:cs="Arial"/>
            <w:color w:val="000000"/>
            <w:sz w:val="22"/>
            <w:szCs w:val="22"/>
            <w:lang w:eastAsia="en-CA"/>
          </w:rPr>
          <w:t xml:space="preserve"> </w:t>
        </w:r>
      </w:ins>
      <w:r w:rsidR="00BA4BF7" w:rsidRPr="008E5FA8">
        <w:rPr>
          <w:rFonts w:ascii="Arial" w:hAnsi="Arial" w:cs="Arial"/>
          <w:sz w:val="22"/>
          <w:szCs w:val="22"/>
        </w:rPr>
        <w:t>or any other data that may be available to forest fire attack operations personnel in respect of specific forest fires.</w:t>
      </w:r>
      <w:r w:rsidR="00BA4BF7" w:rsidRPr="008E5FA8">
        <w:rPr>
          <w:rFonts w:ascii="Arial" w:eastAsia="Times New Roman" w:hAnsi="Arial" w:cs="Arial"/>
          <w:color w:val="000000"/>
          <w:sz w:val="22"/>
          <w:szCs w:val="22"/>
          <w:lang w:eastAsia="en-CA"/>
        </w:rPr>
        <w:t xml:space="preserve"> </w:t>
      </w:r>
      <w:del w:id="32" w:author="Nick Clark" w:date="2013-11-09T13:28:00Z">
        <w:r w:rsidR="00BA4BF7" w:rsidRPr="008E5FA8" w:rsidDel="008E5FA8">
          <w:rPr>
            <w:rFonts w:ascii="Arial" w:eastAsia="Times New Roman" w:hAnsi="Arial" w:cs="Arial"/>
            <w:color w:val="000000"/>
            <w:sz w:val="22"/>
            <w:szCs w:val="22"/>
            <w:lang w:eastAsia="en-CA"/>
          </w:rPr>
          <w:delText xml:space="preserve">the date and at least the approximate reported location (latitude and longitude) of the forest fire into the forest fire database 116. Additionally, the dispatcher may provide, or the database may be automatically populated with, </w:delText>
        </w:r>
      </w:del>
      <w:del w:id="33" w:author="Nick Clark" w:date="2013-11-09T13:29:00Z">
        <w:r w:rsidR="00BA4BF7" w:rsidRPr="008E5FA8" w:rsidDel="008E5FA8">
          <w:rPr>
            <w:rFonts w:ascii="Arial" w:eastAsia="Times New Roman" w:hAnsi="Arial" w:cs="Arial"/>
            <w:color w:val="000000"/>
            <w:sz w:val="22"/>
            <w:szCs w:val="22"/>
            <w:lang w:eastAsia="en-CA"/>
          </w:rPr>
          <w:delText>fire information comprising year, district, number, fire weather index, fire size a</w:delText>
        </w:r>
        <w:r w:rsidR="00EB6E24" w:rsidRPr="008E5FA8" w:rsidDel="008E5FA8">
          <w:rPr>
            <w:rFonts w:ascii="Arial" w:eastAsia="Times New Roman" w:hAnsi="Arial" w:cs="Arial"/>
            <w:color w:val="000000"/>
            <w:sz w:val="22"/>
            <w:szCs w:val="22"/>
            <w:lang w:eastAsia="en-CA"/>
          </w:rPr>
          <w:delText>t initial at</w:delText>
        </w:r>
        <w:r w:rsidR="001257E5">
          <w:rPr>
            <w:rFonts w:ascii="Arial" w:eastAsia="Times New Roman" w:hAnsi="Arial" w:cs="Arial"/>
            <w:color w:val="000000"/>
            <w:sz w:val="22"/>
            <w:szCs w:val="22"/>
            <w:lang w:eastAsia="en-CA"/>
          </w:rPr>
          <w:delText>tack and fuel type. Other information that may be entered into the forest fire database 116 includes,</w:delText>
        </w:r>
      </w:del>
      <w:del w:id="34" w:author="Nick Clark" w:date="2013-11-09T13:28:00Z">
        <w:r w:rsidR="001257E5">
          <w:rPr>
            <w:rFonts w:ascii="Arial" w:eastAsia="Times New Roman" w:hAnsi="Arial" w:cs="Arial"/>
            <w:color w:val="000000"/>
            <w:sz w:val="22"/>
            <w:szCs w:val="22"/>
            <w:lang w:eastAsia="en-CA"/>
          </w:rPr>
          <w:delText xml:space="preserve"> the date the forest fire is repo</w:delText>
        </w:r>
        <w:r w:rsidR="00EB6E24" w:rsidRPr="00EA421F" w:rsidDel="008E5FA8">
          <w:rPr>
            <w:rFonts w:ascii="Arial" w:eastAsia="Times New Roman" w:hAnsi="Arial" w:cs="Arial"/>
            <w:color w:val="000000"/>
            <w:sz w:val="22"/>
            <w:szCs w:val="22"/>
            <w:lang w:eastAsia="en-CA"/>
          </w:rPr>
          <w:delText>rted extinguished, the locations of the airtankers at takeoff and/or landing, fire start date, fire discovery date, first report date, second report date, getaway date, attack date, being held date, under control date, and out date</w:delText>
        </w:r>
      </w:del>
      <w:del w:id="35" w:author="Nick Clark" w:date="2013-11-09T13:29:00Z">
        <w:r w:rsidR="00EB6E24" w:rsidRPr="00EA421F" w:rsidDel="008E5FA8">
          <w:rPr>
            <w:rFonts w:ascii="Arial" w:eastAsia="Times New Roman" w:hAnsi="Arial" w:cs="Arial"/>
            <w:color w:val="000000"/>
            <w:sz w:val="22"/>
            <w:szCs w:val="22"/>
            <w:lang w:eastAsia="en-CA"/>
          </w:rPr>
          <w:delText>.</w:delText>
        </w:r>
      </w:del>
      <w:del w:id="36" w:author="Nick Clark" w:date="2013-11-08T20:19:00Z">
        <w:r w:rsidR="00EB6E24" w:rsidRPr="00EA421F" w:rsidDel="00FE3CE2">
          <w:rPr>
            <w:rFonts w:ascii="Arial" w:eastAsia="Times New Roman" w:hAnsi="Arial" w:cs="Arial"/>
            <w:color w:val="000000"/>
            <w:sz w:val="22"/>
            <w:szCs w:val="22"/>
            <w:lang w:eastAsia="en-CA"/>
          </w:rPr>
          <w:delText xml:space="preserve"> .</w:delText>
        </w:r>
      </w:del>
    </w:p>
    <w:p w:rsidR="000D6CB5" w:rsidRPr="00EA421F" w:rsidRDefault="00BA4BF7" w:rsidP="00A56D10">
      <w:pPr>
        <w:pStyle w:val="ListParagraph"/>
        <w:numPr>
          <w:ilvl w:val="0"/>
          <w:numId w:val="20"/>
          <w:numberingChange w:id="37" w:author="Nick Clark" w:date="2013-11-08T19:25:00Z" w:original="[%1:29: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eastAsia="Times New Roman" w:hAnsi="Arial" w:cs="Arial"/>
          <w:color w:val="000000"/>
          <w:sz w:val="22"/>
          <w:szCs w:val="22"/>
          <w:lang w:eastAsia="en-CA"/>
        </w:rPr>
        <w:t xml:space="preserve">The dispatcher, along with other decision makers, determines whether to dispatch one or more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s to the fire. Typically, in addition,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s are dispersed geographically across the jurisdiction and the dispatcher selects the appropriate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s to dispatch based on a combination of proximity to the fire and availability of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s at that time.</w:t>
      </w:r>
      <w:r w:rsidR="00EB6E24" w:rsidRPr="00EA421F">
        <w:rPr>
          <w:rFonts w:ascii="Arial" w:eastAsia="Times New Roman" w:hAnsi="Arial" w:cs="Arial"/>
          <w:color w:val="000000"/>
          <w:sz w:val="22"/>
          <w:szCs w:val="22"/>
          <w:lang w:eastAsia="en-CA"/>
        </w:rPr>
        <w:t xml:space="preserve"> The number and locations of the airtankers may also be entered into the forest fire database. </w:t>
      </w:r>
    </w:p>
    <w:p w:rsidR="00491E59" w:rsidRPr="00EA421F" w:rsidRDefault="00C032F8" w:rsidP="001103DB">
      <w:pPr>
        <w:pStyle w:val="ListParagraph"/>
        <w:numPr>
          <w:ilvl w:val="0"/>
          <w:numId w:val="20"/>
          <w:numberingChange w:id="38" w:author="Nick Clark" w:date="2013-11-08T19:25:00Z" w:original="[%1:30:0:]"/>
        </w:numPr>
        <w:tabs>
          <w:tab w:val="left" w:pos="1134"/>
        </w:tabs>
        <w:spacing w:after="240" w:line="360" w:lineRule="auto"/>
        <w:ind w:left="0" w:firstLine="0"/>
        <w:contextualSpacing w:val="0"/>
        <w:rPr>
          <w:rFonts w:ascii="Arial" w:hAnsi="Arial" w:cs="Arial"/>
          <w:sz w:val="22"/>
          <w:szCs w:val="22"/>
        </w:rPr>
      </w:pPr>
      <w:r w:rsidRPr="00EA421F">
        <w:rPr>
          <w:rFonts w:ascii="Arial" w:eastAsia="Times New Roman" w:hAnsi="Arial" w:cs="Arial"/>
          <w:color w:val="000000"/>
          <w:sz w:val="22"/>
          <w:szCs w:val="22"/>
          <w:lang w:eastAsia="en-CA"/>
        </w:rPr>
        <w:t xml:space="preserve">Upon the collection of location data and forest fire data corresponding to a plurality of forest fires (and preferably, given a large amount of such data), the </w:t>
      </w:r>
      <w:r w:rsidR="00F51BF3" w:rsidRPr="00EA421F">
        <w:rPr>
          <w:rFonts w:ascii="Arial" w:eastAsia="Times New Roman" w:hAnsi="Arial" w:cs="Arial"/>
          <w:color w:val="000000"/>
          <w:sz w:val="22"/>
          <w:szCs w:val="22"/>
          <w:lang w:eastAsia="en-CA"/>
        </w:rPr>
        <w:t>processing module</w:t>
      </w:r>
      <w:r w:rsidR="00FE7F9E" w:rsidRPr="00EA421F">
        <w:rPr>
          <w:rFonts w:ascii="Arial" w:eastAsia="Times New Roman" w:hAnsi="Arial" w:cs="Arial"/>
          <w:color w:val="000000"/>
          <w:sz w:val="22"/>
          <w:szCs w:val="22"/>
          <w:lang w:eastAsia="en-CA"/>
        </w:rPr>
        <w:t xml:space="preserve"> 126</w:t>
      </w:r>
      <w:r w:rsidRPr="00EA421F">
        <w:rPr>
          <w:rFonts w:ascii="Arial" w:eastAsia="Times New Roman" w:hAnsi="Arial" w:cs="Arial"/>
          <w:color w:val="000000"/>
          <w:sz w:val="22"/>
          <w:szCs w:val="22"/>
          <w:lang w:eastAsia="en-CA"/>
        </w:rPr>
        <w:t xml:space="preserve"> obtains the location data and forest fire data to generate </w:t>
      </w:r>
      <w:r w:rsidR="00FA7962" w:rsidRPr="00EA421F">
        <w:rPr>
          <w:rFonts w:ascii="Arial" w:eastAsia="Times New Roman" w:hAnsi="Arial" w:cs="Arial"/>
          <w:color w:val="000000"/>
          <w:sz w:val="22"/>
          <w:szCs w:val="22"/>
          <w:lang w:eastAsia="en-CA"/>
        </w:rPr>
        <w:t>the operations data,</w:t>
      </w:r>
      <w:r w:rsidR="00364037" w:rsidRPr="00EA421F">
        <w:rPr>
          <w:rFonts w:ascii="Arial" w:eastAsia="Times New Roman" w:hAnsi="Arial" w:cs="Arial"/>
          <w:color w:val="000000"/>
          <w:sz w:val="22"/>
          <w:szCs w:val="22"/>
          <w:lang w:eastAsia="en-CA"/>
        </w:rPr>
        <w:t xml:space="preserve"> which can be used to </w:t>
      </w:r>
      <w:r w:rsidR="00C72151" w:rsidRPr="00EA421F">
        <w:rPr>
          <w:rFonts w:ascii="Arial" w:eastAsia="Times New Roman" w:hAnsi="Arial" w:cs="Arial"/>
          <w:color w:val="000000"/>
          <w:sz w:val="22"/>
          <w:szCs w:val="22"/>
          <w:lang w:eastAsia="en-CA"/>
        </w:rPr>
        <w:t xml:space="preserve">understand what is happening with each </w:t>
      </w:r>
      <w:r w:rsidR="0019657B" w:rsidRPr="00EA421F">
        <w:rPr>
          <w:rFonts w:ascii="Arial" w:eastAsia="Times New Roman" w:hAnsi="Arial" w:cs="Arial"/>
          <w:color w:val="000000"/>
          <w:sz w:val="22"/>
          <w:szCs w:val="22"/>
          <w:lang w:eastAsia="en-CA"/>
        </w:rPr>
        <w:t>airtanker</w:t>
      </w:r>
      <w:r w:rsidR="00C72151" w:rsidRPr="00EA421F">
        <w:rPr>
          <w:rFonts w:ascii="Arial" w:eastAsia="Times New Roman" w:hAnsi="Arial" w:cs="Arial"/>
          <w:color w:val="000000"/>
          <w:sz w:val="22"/>
          <w:szCs w:val="22"/>
          <w:lang w:eastAsia="en-CA"/>
        </w:rPr>
        <w:t xml:space="preserve"> at relevant times.</w:t>
      </w:r>
      <w:r w:rsidR="00491E59" w:rsidRPr="00EA421F">
        <w:rPr>
          <w:rFonts w:ascii="Arial" w:eastAsia="Times New Roman" w:hAnsi="Arial" w:cs="Arial"/>
          <w:color w:val="000000"/>
          <w:sz w:val="22"/>
          <w:szCs w:val="22"/>
          <w:lang w:eastAsia="en-CA"/>
        </w:rPr>
        <w:t xml:space="preserve"> This includes </w:t>
      </w:r>
      <w:r w:rsidR="00491E59" w:rsidRPr="00EA421F">
        <w:rPr>
          <w:rFonts w:ascii="Arial" w:hAnsi="Arial" w:cs="Arial"/>
          <w:sz w:val="22"/>
          <w:szCs w:val="22"/>
        </w:rPr>
        <w:t xml:space="preserve">which fire </w:t>
      </w:r>
      <w:r w:rsidR="00D90DF8">
        <w:rPr>
          <w:rFonts w:ascii="Arial" w:hAnsi="Arial" w:cs="Arial"/>
          <w:sz w:val="22"/>
          <w:szCs w:val="22"/>
        </w:rPr>
        <w:t>was</w:t>
      </w:r>
      <w:r w:rsidR="00491E59" w:rsidRPr="00EA421F">
        <w:rPr>
          <w:rFonts w:ascii="Arial" w:hAnsi="Arial" w:cs="Arial"/>
          <w:sz w:val="22"/>
          <w:szCs w:val="22"/>
        </w:rPr>
        <w:t xml:space="preserve"> being fought, whether the </w:t>
      </w:r>
      <w:r w:rsidR="0019657B" w:rsidRPr="00EA421F">
        <w:rPr>
          <w:rFonts w:ascii="Arial" w:hAnsi="Arial" w:cs="Arial"/>
          <w:sz w:val="22"/>
          <w:szCs w:val="22"/>
        </w:rPr>
        <w:t>airtanker</w:t>
      </w:r>
      <w:r w:rsidR="00491E59" w:rsidRPr="00EA421F">
        <w:rPr>
          <w:rFonts w:ascii="Arial" w:hAnsi="Arial" w:cs="Arial"/>
          <w:sz w:val="22"/>
          <w:szCs w:val="22"/>
        </w:rPr>
        <w:t xml:space="preserve"> </w:t>
      </w:r>
      <w:r w:rsidR="00D90DF8">
        <w:rPr>
          <w:rFonts w:ascii="Arial" w:hAnsi="Arial" w:cs="Arial"/>
          <w:sz w:val="22"/>
          <w:szCs w:val="22"/>
        </w:rPr>
        <w:t>was</w:t>
      </w:r>
      <w:r w:rsidR="00491E59" w:rsidRPr="00EA421F">
        <w:rPr>
          <w:rFonts w:ascii="Arial" w:hAnsi="Arial" w:cs="Arial"/>
          <w:sz w:val="22"/>
          <w:szCs w:val="22"/>
        </w:rPr>
        <w:t xml:space="preserve"> circling and waiting near the fire, which portions of the </w:t>
      </w:r>
      <w:r w:rsidR="00B132A8" w:rsidRPr="00EA421F">
        <w:rPr>
          <w:rFonts w:ascii="Arial" w:hAnsi="Arial" w:cs="Arial"/>
          <w:sz w:val="22"/>
          <w:szCs w:val="22"/>
        </w:rPr>
        <w:t>travel path</w:t>
      </w:r>
      <w:r w:rsidR="00491E59" w:rsidRPr="00EA421F">
        <w:rPr>
          <w:rFonts w:ascii="Arial" w:hAnsi="Arial" w:cs="Arial"/>
          <w:sz w:val="22"/>
          <w:szCs w:val="22"/>
        </w:rPr>
        <w:t xml:space="preserve"> </w:t>
      </w:r>
      <w:r w:rsidR="00D90DF8">
        <w:rPr>
          <w:rFonts w:ascii="Arial" w:hAnsi="Arial" w:cs="Arial"/>
          <w:sz w:val="22"/>
          <w:szCs w:val="22"/>
        </w:rPr>
        <w:t>were</w:t>
      </w:r>
      <w:r w:rsidR="00491E59" w:rsidRPr="00EA421F">
        <w:rPr>
          <w:rFonts w:ascii="Arial" w:hAnsi="Arial" w:cs="Arial"/>
          <w:sz w:val="22"/>
          <w:szCs w:val="22"/>
        </w:rPr>
        <w:t xml:space="preserve"> associated with travel to and from the fire, which portions of it </w:t>
      </w:r>
      <w:r w:rsidR="00D90DF8">
        <w:rPr>
          <w:rFonts w:ascii="Arial" w:hAnsi="Arial" w:cs="Arial"/>
          <w:sz w:val="22"/>
          <w:szCs w:val="22"/>
        </w:rPr>
        <w:t>were</w:t>
      </w:r>
      <w:r w:rsidR="00491E59" w:rsidRPr="00EA421F">
        <w:rPr>
          <w:rFonts w:ascii="Arial" w:hAnsi="Arial" w:cs="Arial"/>
          <w:sz w:val="22"/>
          <w:szCs w:val="22"/>
        </w:rPr>
        <w:t xml:space="preserve"> associated with repeatedly flying between the fire and the lake from which the </w:t>
      </w:r>
      <w:r w:rsidR="0019657B" w:rsidRPr="00EA421F">
        <w:rPr>
          <w:rFonts w:ascii="Arial" w:hAnsi="Arial" w:cs="Arial"/>
          <w:sz w:val="22"/>
          <w:szCs w:val="22"/>
        </w:rPr>
        <w:t>airtanker</w:t>
      </w:r>
      <w:r w:rsidR="00491E59" w:rsidRPr="00EA421F">
        <w:rPr>
          <w:rFonts w:ascii="Arial" w:hAnsi="Arial" w:cs="Arial"/>
          <w:sz w:val="22"/>
          <w:szCs w:val="22"/>
        </w:rPr>
        <w:t xml:space="preserve"> scoops water to drop on the fire or whe</w:t>
      </w:r>
      <w:r w:rsidR="00B132A8" w:rsidRPr="00EA421F">
        <w:rPr>
          <w:rFonts w:ascii="Arial" w:hAnsi="Arial" w:cs="Arial"/>
          <w:sz w:val="22"/>
          <w:szCs w:val="22"/>
        </w:rPr>
        <w:t>n, and</w:t>
      </w:r>
      <w:r w:rsidR="00491E59" w:rsidRPr="00EA421F">
        <w:rPr>
          <w:rFonts w:ascii="Arial" w:hAnsi="Arial" w:cs="Arial"/>
          <w:sz w:val="22"/>
          <w:szCs w:val="22"/>
        </w:rPr>
        <w:t xml:space="preserve"> where or how many drops </w:t>
      </w:r>
      <w:r w:rsidR="00D90DF8">
        <w:rPr>
          <w:rFonts w:ascii="Arial" w:hAnsi="Arial" w:cs="Arial"/>
          <w:sz w:val="22"/>
          <w:szCs w:val="22"/>
        </w:rPr>
        <w:t>were</w:t>
      </w:r>
      <w:r w:rsidR="00491E59" w:rsidRPr="00EA421F">
        <w:rPr>
          <w:rFonts w:ascii="Arial" w:hAnsi="Arial" w:cs="Arial"/>
          <w:sz w:val="22"/>
          <w:szCs w:val="22"/>
        </w:rPr>
        <w:t xml:space="preserve"> made on each fire.</w:t>
      </w:r>
    </w:p>
    <w:p w:rsidR="00A27C18" w:rsidRPr="00EA421F" w:rsidRDefault="00A27C18" w:rsidP="001103DB">
      <w:pPr>
        <w:pStyle w:val="ListParagraph"/>
        <w:numPr>
          <w:ilvl w:val="0"/>
          <w:numId w:val="20"/>
          <w:numberingChange w:id="39" w:author="Nick Clark" w:date="2013-11-08T19:25:00Z" w:original="[%1:31: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An </w:t>
      </w:r>
      <w:r w:rsidR="00634276" w:rsidRPr="00EA421F">
        <w:rPr>
          <w:rFonts w:ascii="Arial" w:hAnsi="Arial" w:cs="Arial"/>
          <w:sz w:val="22"/>
          <w:szCs w:val="22"/>
        </w:rPr>
        <w:t>airport</w:t>
      </w:r>
      <w:r w:rsidRPr="00EA421F">
        <w:rPr>
          <w:rFonts w:ascii="Arial" w:hAnsi="Arial" w:cs="Arial"/>
          <w:sz w:val="22"/>
          <w:szCs w:val="22"/>
        </w:rPr>
        <w:t xml:space="preserve"> database </w:t>
      </w:r>
      <w:r w:rsidR="00FE7F9E" w:rsidRPr="00EA421F">
        <w:rPr>
          <w:rFonts w:ascii="Arial" w:hAnsi="Arial" w:cs="Arial"/>
          <w:sz w:val="22"/>
          <w:szCs w:val="22"/>
        </w:rPr>
        <w:t xml:space="preserve">128 </w:t>
      </w:r>
      <w:r w:rsidR="00FA7962" w:rsidRPr="00EA421F">
        <w:rPr>
          <w:rFonts w:ascii="Arial" w:hAnsi="Arial" w:cs="Arial"/>
          <w:sz w:val="22"/>
          <w:szCs w:val="22"/>
        </w:rPr>
        <w:t xml:space="preserve">may further be </w:t>
      </w:r>
      <w:r w:rsidRPr="00EA421F">
        <w:rPr>
          <w:rFonts w:ascii="Arial" w:hAnsi="Arial" w:cs="Arial"/>
          <w:sz w:val="22"/>
          <w:szCs w:val="22"/>
        </w:rPr>
        <w:t xml:space="preserve">provided. The </w:t>
      </w:r>
      <w:r w:rsidR="00634276" w:rsidRPr="00EA421F">
        <w:rPr>
          <w:rFonts w:ascii="Arial" w:hAnsi="Arial" w:cs="Arial"/>
          <w:sz w:val="22"/>
          <w:szCs w:val="22"/>
        </w:rPr>
        <w:t>airport</w:t>
      </w:r>
      <w:r w:rsidRPr="00EA421F">
        <w:rPr>
          <w:rFonts w:ascii="Arial" w:hAnsi="Arial" w:cs="Arial"/>
          <w:sz w:val="22"/>
          <w:szCs w:val="22"/>
        </w:rPr>
        <w:t xml:space="preserve"> database comprises location information for all </w:t>
      </w:r>
      <w:r w:rsidR="00634276" w:rsidRPr="00EA421F">
        <w:rPr>
          <w:rFonts w:ascii="Arial" w:hAnsi="Arial" w:cs="Arial"/>
          <w:sz w:val="22"/>
          <w:szCs w:val="22"/>
        </w:rPr>
        <w:t>airport</w:t>
      </w:r>
      <w:r w:rsidRPr="00EA421F">
        <w:rPr>
          <w:rFonts w:ascii="Arial" w:hAnsi="Arial" w:cs="Arial"/>
          <w:sz w:val="22"/>
          <w:szCs w:val="22"/>
        </w:rPr>
        <w:t xml:space="preserve">s in the jurisdiction served by the </w:t>
      </w:r>
      <w:r w:rsidR="0019657B" w:rsidRPr="00EA421F">
        <w:rPr>
          <w:rFonts w:ascii="Arial" w:hAnsi="Arial" w:cs="Arial"/>
          <w:sz w:val="22"/>
          <w:szCs w:val="22"/>
        </w:rPr>
        <w:t>airtanker</w:t>
      </w:r>
      <w:r w:rsidRPr="00EA421F">
        <w:rPr>
          <w:rFonts w:ascii="Arial" w:hAnsi="Arial" w:cs="Arial"/>
          <w:sz w:val="22"/>
          <w:szCs w:val="22"/>
        </w:rPr>
        <w:t xml:space="preserve">s. Each </w:t>
      </w:r>
      <w:r w:rsidR="0019657B" w:rsidRPr="00EA421F">
        <w:rPr>
          <w:rFonts w:ascii="Arial" w:hAnsi="Arial" w:cs="Arial"/>
          <w:sz w:val="22"/>
          <w:szCs w:val="22"/>
        </w:rPr>
        <w:t>airtanker</w:t>
      </w:r>
      <w:r w:rsidRPr="00EA421F">
        <w:rPr>
          <w:rFonts w:ascii="Arial" w:hAnsi="Arial" w:cs="Arial"/>
          <w:sz w:val="22"/>
          <w:szCs w:val="22"/>
        </w:rPr>
        <w:t xml:space="preserve"> will take off and land at an </w:t>
      </w:r>
      <w:r w:rsidR="00634276" w:rsidRPr="00EA421F">
        <w:rPr>
          <w:rFonts w:ascii="Arial" w:hAnsi="Arial" w:cs="Arial"/>
          <w:sz w:val="22"/>
          <w:szCs w:val="22"/>
        </w:rPr>
        <w:t>airport</w:t>
      </w:r>
      <w:r w:rsidRPr="00EA421F">
        <w:rPr>
          <w:rFonts w:ascii="Arial" w:hAnsi="Arial" w:cs="Arial"/>
          <w:sz w:val="22"/>
          <w:szCs w:val="22"/>
        </w:rPr>
        <w:t xml:space="preserve">, though the </w:t>
      </w:r>
      <w:r w:rsidR="00634276" w:rsidRPr="00EA421F">
        <w:rPr>
          <w:rFonts w:ascii="Arial" w:hAnsi="Arial" w:cs="Arial"/>
          <w:sz w:val="22"/>
          <w:szCs w:val="22"/>
        </w:rPr>
        <w:t>airport</w:t>
      </w:r>
      <w:r w:rsidRPr="00EA421F">
        <w:rPr>
          <w:rFonts w:ascii="Arial" w:hAnsi="Arial" w:cs="Arial"/>
          <w:sz w:val="22"/>
          <w:szCs w:val="22"/>
        </w:rPr>
        <w:t xml:space="preserve"> of </w:t>
      </w:r>
      <w:r w:rsidR="00B132A8" w:rsidRPr="00EA421F">
        <w:rPr>
          <w:rFonts w:ascii="Arial" w:hAnsi="Arial" w:cs="Arial"/>
          <w:sz w:val="22"/>
          <w:szCs w:val="22"/>
        </w:rPr>
        <w:t>takeoff</w:t>
      </w:r>
      <w:r w:rsidRPr="00EA421F">
        <w:rPr>
          <w:rFonts w:ascii="Arial" w:hAnsi="Arial" w:cs="Arial"/>
          <w:sz w:val="22"/>
          <w:szCs w:val="22"/>
        </w:rPr>
        <w:t xml:space="preserve"> may differ from the </w:t>
      </w:r>
      <w:r w:rsidR="00634276" w:rsidRPr="00EA421F">
        <w:rPr>
          <w:rFonts w:ascii="Arial" w:hAnsi="Arial" w:cs="Arial"/>
          <w:sz w:val="22"/>
          <w:szCs w:val="22"/>
        </w:rPr>
        <w:t>airport</w:t>
      </w:r>
      <w:r w:rsidRPr="00EA421F">
        <w:rPr>
          <w:rFonts w:ascii="Arial" w:hAnsi="Arial" w:cs="Arial"/>
          <w:sz w:val="22"/>
          <w:szCs w:val="22"/>
        </w:rPr>
        <w:t xml:space="preserve"> of landing for any given trip.</w:t>
      </w:r>
      <w:r w:rsidR="005419D8" w:rsidRPr="00EA421F">
        <w:rPr>
          <w:rFonts w:ascii="Arial" w:hAnsi="Arial" w:cs="Arial"/>
          <w:sz w:val="22"/>
          <w:szCs w:val="22"/>
        </w:rPr>
        <w:t xml:space="preserve"> </w:t>
      </w:r>
    </w:p>
    <w:p w:rsidR="000070B3" w:rsidRPr="00EA421F" w:rsidRDefault="000070B3" w:rsidP="001103DB">
      <w:pPr>
        <w:pStyle w:val="ListParagraph"/>
        <w:numPr>
          <w:ilvl w:val="0"/>
          <w:numId w:val="20"/>
          <w:numberingChange w:id="40" w:author="Nick Clark" w:date="2013-11-08T19:25:00Z" w:original="[%1:3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An </w:t>
      </w:r>
      <w:r w:rsidR="0019657B" w:rsidRPr="00EA421F">
        <w:rPr>
          <w:rFonts w:ascii="Arial" w:hAnsi="Arial" w:cs="Arial"/>
          <w:sz w:val="22"/>
          <w:szCs w:val="22"/>
        </w:rPr>
        <w:t>airtanker</w:t>
      </w:r>
      <w:r w:rsidRPr="00EA421F">
        <w:rPr>
          <w:rFonts w:ascii="Arial" w:hAnsi="Arial" w:cs="Arial"/>
          <w:sz w:val="22"/>
          <w:szCs w:val="22"/>
        </w:rPr>
        <w:t xml:space="preserve"> database </w:t>
      </w:r>
      <w:r w:rsidR="00FE7F9E" w:rsidRPr="00EA421F">
        <w:rPr>
          <w:rFonts w:ascii="Arial" w:hAnsi="Arial" w:cs="Arial"/>
          <w:sz w:val="22"/>
          <w:szCs w:val="22"/>
        </w:rPr>
        <w:t xml:space="preserve">130 </w:t>
      </w:r>
      <w:r w:rsidR="00FA7962" w:rsidRPr="00EA421F">
        <w:rPr>
          <w:rFonts w:ascii="Arial" w:hAnsi="Arial" w:cs="Arial"/>
          <w:sz w:val="22"/>
          <w:szCs w:val="22"/>
        </w:rPr>
        <w:t>may further be</w:t>
      </w:r>
      <w:r w:rsidRPr="00EA421F">
        <w:rPr>
          <w:rFonts w:ascii="Arial" w:hAnsi="Arial" w:cs="Arial"/>
          <w:sz w:val="22"/>
          <w:szCs w:val="22"/>
        </w:rPr>
        <w:t xml:space="preserve"> provided. The </w:t>
      </w:r>
      <w:r w:rsidR="0019657B" w:rsidRPr="00EA421F">
        <w:rPr>
          <w:rFonts w:ascii="Arial" w:hAnsi="Arial" w:cs="Arial"/>
          <w:sz w:val="22"/>
          <w:szCs w:val="22"/>
        </w:rPr>
        <w:t>airtanker</w:t>
      </w:r>
      <w:r w:rsidRPr="00EA421F">
        <w:rPr>
          <w:rFonts w:ascii="Arial" w:hAnsi="Arial" w:cs="Arial"/>
          <w:sz w:val="22"/>
          <w:szCs w:val="22"/>
        </w:rPr>
        <w:t xml:space="preserve"> database comprises specifications of the various </w:t>
      </w:r>
      <w:r w:rsidR="0019657B" w:rsidRPr="00EA421F">
        <w:rPr>
          <w:rFonts w:ascii="Arial" w:hAnsi="Arial" w:cs="Arial"/>
          <w:sz w:val="22"/>
          <w:szCs w:val="22"/>
        </w:rPr>
        <w:t>airtanker</w:t>
      </w:r>
      <w:r w:rsidRPr="00EA421F">
        <w:rPr>
          <w:rFonts w:ascii="Arial" w:hAnsi="Arial" w:cs="Arial"/>
          <w:sz w:val="22"/>
          <w:szCs w:val="22"/>
        </w:rPr>
        <w:t xml:space="preserve"> models available in the </w:t>
      </w:r>
      <w:r w:rsidR="0019657B" w:rsidRPr="00EA421F">
        <w:rPr>
          <w:rFonts w:ascii="Arial" w:hAnsi="Arial" w:cs="Arial"/>
          <w:sz w:val="22"/>
          <w:szCs w:val="22"/>
        </w:rPr>
        <w:t>airtanker</w:t>
      </w:r>
      <w:r w:rsidRPr="00EA421F">
        <w:rPr>
          <w:rFonts w:ascii="Arial" w:hAnsi="Arial" w:cs="Arial"/>
          <w:sz w:val="22"/>
          <w:szCs w:val="22"/>
        </w:rPr>
        <w:t xml:space="preserve"> fleet and for which location data is being collected. An example of an </w:t>
      </w:r>
      <w:r w:rsidR="0019657B" w:rsidRPr="00EA421F">
        <w:rPr>
          <w:rFonts w:ascii="Arial" w:hAnsi="Arial" w:cs="Arial"/>
          <w:sz w:val="22"/>
          <w:szCs w:val="22"/>
        </w:rPr>
        <w:t>airtanker</w:t>
      </w:r>
      <w:r w:rsidRPr="00EA421F">
        <w:rPr>
          <w:rFonts w:ascii="Arial" w:hAnsi="Arial" w:cs="Arial"/>
          <w:sz w:val="22"/>
          <w:szCs w:val="22"/>
        </w:rPr>
        <w:t xml:space="preserve"> used in Ontario, for example, is the </w:t>
      </w:r>
      <w:proofErr w:type="spellStart"/>
      <w:r w:rsidRPr="00EA421F">
        <w:rPr>
          <w:rFonts w:ascii="Arial" w:hAnsi="Arial" w:cs="Arial"/>
          <w:sz w:val="22"/>
          <w:szCs w:val="22"/>
        </w:rPr>
        <w:t>Bombardier</w:t>
      </w:r>
      <w:r w:rsidRPr="00EA421F">
        <w:rPr>
          <w:rFonts w:ascii="Arial" w:hAnsi="Arial" w:cs="Arial"/>
          <w:sz w:val="22"/>
          <w:szCs w:val="22"/>
          <w:vertAlign w:val="superscript"/>
        </w:rPr>
        <w:t>TM</w:t>
      </w:r>
      <w:proofErr w:type="spellEnd"/>
      <w:r w:rsidRPr="00EA421F">
        <w:rPr>
          <w:rFonts w:ascii="Arial" w:hAnsi="Arial" w:cs="Arial"/>
          <w:sz w:val="22"/>
          <w:szCs w:val="22"/>
        </w:rPr>
        <w:t xml:space="preserve"> CL-415. The CL-415 is an amphibious </w:t>
      </w:r>
      <w:proofErr w:type="spellStart"/>
      <w:r w:rsidRPr="00EA421F">
        <w:rPr>
          <w:rFonts w:ascii="Arial" w:hAnsi="Arial" w:cs="Arial"/>
          <w:sz w:val="22"/>
          <w:szCs w:val="22"/>
        </w:rPr>
        <w:t>waterbomber</w:t>
      </w:r>
      <w:proofErr w:type="spellEnd"/>
      <w:r w:rsidRPr="00EA421F">
        <w:rPr>
          <w:rFonts w:ascii="Arial" w:hAnsi="Arial" w:cs="Arial"/>
          <w:sz w:val="22"/>
          <w:szCs w:val="22"/>
        </w:rPr>
        <w:t>, meaning it can land on an airport runway or bodies of water. It also has the capability to fly just above the surface of a lake or river and scoop up water simultaneously.</w:t>
      </w:r>
    </w:p>
    <w:p w:rsidR="000070B3" w:rsidRDefault="007E3F71" w:rsidP="001103DB">
      <w:pPr>
        <w:pStyle w:val="ListParagraph"/>
        <w:numPr>
          <w:ilvl w:val="0"/>
          <w:numId w:val="20"/>
          <w:numberingChange w:id="41" w:author="Nick Clark" w:date="2013-11-08T19:25:00Z" w:original="[%1:33: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The s</w:t>
      </w:r>
      <w:r w:rsidR="000070B3" w:rsidRPr="00EA421F">
        <w:rPr>
          <w:rFonts w:ascii="Arial" w:hAnsi="Arial" w:cs="Arial"/>
          <w:sz w:val="22"/>
          <w:szCs w:val="22"/>
        </w:rPr>
        <w:t xml:space="preserve">tored specifications comprise cruising and service speed </w:t>
      </w:r>
      <w:r w:rsidR="00FE7F9E" w:rsidRPr="00EA421F">
        <w:rPr>
          <w:rFonts w:ascii="Arial" w:hAnsi="Arial" w:cs="Arial"/>
          <w:sz w:val="22"/>
          <w:szCs w:val="22"/>
        </w:rPr>
        <w:t xml:space="preserve">and altitude </w:t>
      </w:r>
      <w:r w:rsidR="000070B3" w:rsidRPr="00EA421F">
        <w:rPr>
          <w:rFonts w:ascii="Arial" w:hAnsi="Arial" w:cs="Arial"/>
          <w:sz w:val="22"/>
          <w:szCs w:val="22"/>
        </w:rPr>
        <w:t xml:space="preserve">levels as well as constraints related to geographic constraints for the particular </w:t>
      </w:r>
      <w:r w:rsidR="0019657B" w:rsidRPr="00EA421F">
        <w:rPr>
          <w:rFonts w:ascii="Arial" w:hAnsi="Arial" w:cs="Arial"/>
          <w:sz w:val="22"/>
          <w:szCs w:val="22"/>
        </w:rPr>
        <w:t>airtanker</w:t>
      </w:r>
      <w:r w:rsidR="000070B3" w:rsidRPr="00EA421F">
        <w:rPr>
          <w:rFonts w:ascii="Arial" w:hAnsi="Arial" w:cs="Arial"/>
          <w:sz w:val="22"/>
          <w:szCs w:val="22"/>
        </w:rPr>
        <w:t xml:space="preserve">. According to Bombardier, for example, the CL-415 has a normal cruising speed of 180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(333 km/hr) and a stall speed of 68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(126 km/hr). Water scooping can be achieved for a body of water at least 1,340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long, 90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wide and 2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deep. The </w:t>
      </w:r>
      <w:r w:rsidR="0019657B" w:rsidRPr="00EA421F">
        <w:rPr>
          <w:rFonts w:ascii="Arial" w:hAnsi="Arial" w:cs="Arial"/>
          <w:sz w:val="22"/>
          <w:szCs w:val="22"/>
        </w:rPr>
        <w:t>airtanker</w:t>
      </w:r>
      <w:r w:rsidR="000070B3" w:rsidRPr="00EA421F">
        <w:rPr>
          <w:rFonts w:ascii="Arial" w:hAnsi="Arial" w:cs="Arial"/>
          <w:sz w:val="22"/>
          <w:szCs w:val="22"/>
        </w:rPr>
        <w:t xml:space="preserve"> requires about 410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on the water to make a pick up, but the remainder is needed for its approach and climb-out. The CL-415 typically travels at 70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(130 km/hr) along the body of water to scoop up a 6,137-litre water load. Therefore, the scooping time is approximately 11-12 seconds. Once the </w:t>
      </w:r>
      <w:r w:rsidR="0019657B" w:rsidRPr="00EA421F">
        <w:rPr>
          <w:rFonts w:ascii="Arial" w:hAnsi="Arial" w:cs="Arial"/>
          <w:sz w:val="22"/>
          <w:szCs w:val="22"/>
        </w:rPr>
        <w:t>airtanker</w:t>
      </w:r>
      <w:r w:rsidR="000070B3" w:rsidRPr="00EA421F">
        <w:rPr>
          <w:rFonts w:ascii="Arial" w:hAnsi="Arial" w:cs="Arial"/>
          <w:sz w:val="22"/>
          <w:szCs w:val="22"/>
        </w:rPr>
        <w:t xml:space="preserve"> arrives at the fire with a full load, it is typically travelling at 110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(204 km/hr) and will drop its load 30 to 35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above the treetop level.</w:t>
      </w:r>
      <w:r w:rsidRPr="00EA421F">
        <w:rPr>
          <w:rFonts w:ascii="Arial" w:hAnsi="Arial" w:cs="Arial"/>
          <w:sz w:val="22"/>
          <w:szCs w:val="22"/>
        </w:rPr>
        <w:t xml:space="preserve"> Each of the foregoing specifications </w:t>
      </w:r>
      <w:proofErr w:type="gramStart"/>
      <w:r w:rsidRPr="00EA421F">
        <w:rPr>
          <w:rFonts w:ascii="Arial" w:hAnsi="Arial" w:cs="Arial"/>
          <w:sz w:val="22"/>
          <w:szCs w:val="22"/>
        </w:rPr>
        <w:t>are</w:t>
      </w:r>
      <w:proofErr w:type="gramEnd"/>
      <w:r w:rsidRPr="00EA421F">
        <w:rPr>
          <w:rFonts w:ascii="Arial" w:hAnsi="Arial" w:cs="Arial"/>
          <w:sz w:val="22"/>
          <w:szCs w:val="22"/>
        </w:rPr>
        <w:t xml:space="preserve"> stored in the </w:t>
      </w:r>
      <w:r w:rsidR="0019657B" w:rsidRPr="00EA421F">
        <w:rPr>
          <w:rFonts w:ascii="Arial" w:hAnsi="Arial" w:cs="Arial"/>
          <w:sz w:val="22"/>
          <w:szCs w:val="22"/>
        </w:rPr>
        <w:t>airtanker</w:t>
      </w:r>
      <w:r w:rsidRPr="00EA421F">
        <w:rPr>
          <w:rFonts w:ascii="Arial" w:hAnsi="Arial" w:cs="Arial"/>
          <w:sz w:val="22"/>
          <w:szCs w:val="22"/>
        </w:rPr>
        <w:t xml:space="preserve"> database</w:t>
      </w:r>
      <w:r w:rsidR="00FE7F9E" w:rsidRPr="00EA421F">
        <w:rPr>
          <w:rFonts w:ascii="Arial" w:hAnsi="Arial" w:cs="Arial"/>
          <w:sz w:val="22"/>
          <w:szCs w:val="22"/>
        </w:rPr>
        <w:t xml:space="preserve"> 130</w:t>
      </w:r>
      <w:r w:rsidRPr="00EA421F">
        <w:rPr>
          <w:rFonts w:ascii="Arial" w:hAnsi="Arial" w:cs="Arial"/>
          <w:sz w:val="22"/>
          <w:szCs w:val="22"/>
        </w:rPr>
        <w:t xml:space="preserve"> and </w:t>
      </w:r>
      <w:r w:rsidR="00E21D7D" w:rsidRPr="00EA421F">
        <w:rPr>
          <w:rFonts w:ascii="Arial" w:hAnsi="Arial" w:cs="Arial"/>
          <w:sz w:val="22"/>
          <w:szCs w:val="22"/>
        </w:rPr>
        <w:t>may be</w:t>
      </w:r>
      <w:r w:rsidRPr="00EA421F">
        <w:rPr>
          <w:rFonts w:ascii="Arial" w:hAnsi="Arial" w:cs="Arial"/>
          <w:sz w:val="22"/>
          <w:szCs w:val="22"/>
        </w:rPr>
        <w:t xml:space="preserve"> applied as validation constraints by the </w:t>
      </w:r>
      <w:r w:rsidR="00F51BF3" w:rsidRPr="00EA421F">
        <w:rPr>
          <w:rFonts w:ascii="Arial" w:hAnsi="Arial" w:cs="Arial"/>
          <w:sz w:val="22"/>
          <w:szCs w:val="22"/>
        </w:rPr>
        <w:t>processing module</w:t>
      </w:r>
      <w:r w:rsidRPr="00EA421F">
        <w:rPr>
          <w:rFonts w:ascii="Arial" w:hAnsi="Arial" w:cs="Arial"/>
          <w:sz w:val="22"/>
          <w:szCs w:val="22"/>
        </w:rPr>
        <w:t xml:space="preserve"> </w:t>
      </w:r>
      <w:r w:rsidR="00FE7F9E" w:rsidRPr="00EA421F">
        <w:rPr>
          <w:rFonts w:ascii="Arial" w:hAnsi="Arial" w:cs="Arial"/>
          <w:sz w:val="22"/>
          <w:szCs w:val="22"/>
        </w:rPr>
        <w:t>126</w:t>
      </w:r>
      <w:r w:rsidRPr="00EA421F">
        <w:rPr>
          <w:rFonts w:ascii="Arial" w:hAnsi="Arial" w:cs="Arial"/>
          <w:sz w:val="22"/>
          <w:szCs w:val="22"/>
        </w:rPr>
        <w:t>.</w:t>
      </w:r>
      <w:r w:rsidR="00EB6E24" w:rsidRPr="00EA421F">
        <w:rPr>
          <w:rFonts w:ascii="Arial" w:hAnsi="Arial" w:cs="Arial"/>
          <w:sz w:val="22"/>
          <w:szCs w:val="22"/>
        </w:rPr>
        <w:t xml:space="preserve"> Alternatively, the airtanker database may be omitted, for example where only one type of airtanker is present in a fleet and the processing module can be configured directly in accordance with specifications of that airtanker.</w:t>
      </w:r>
    </w:p>
    <w:p w:rsidR="000026F8" w:rsidRPr="00EA421F" w:rsidRDefault="000026F8" w:rsidP="001103DB">
      <w:pPr>
        <w:pStyle w:val="ListParagraph"/>
        <w:numPr>
          <w:ilvl w:val="0"/>
          <w:numId w:val="20"/>
          <w:numberingChange w:id="42" w:author="Nick Clark" w:date="2013-11-08T19:25:00Z" w:original="[%1:34:0:]"/>
        </w:numPr>
        <w:tabs>
          <w:tab w:val="left" w:pos="1134"/>
        </w:tabs>
        <w:spacing w:after="240" w:line="360" w:lineRule="auto"/>
        <w:ind w:left="0" w:firstLine="0"/>
        <w:contextualSpacing w:val="0"/>
        <w:rPr>
          <w:rFonts w:ascii="Arial" w:hAnsi="Arial" w:cs="Arial"/>
          <w:sz w:val="22"/>
          <w:szCs w:val="22"/>
        </w:rPr>
      </w:pPr>
      <w:r>
        <w:rPr>
          <w:rFonts w:ascii="Arial" w:hAnsi="Arial" w:cs="Arial"/>
          <w:sz w:val="22"/>
          <w:szCs w:val="22"/>
        </w:rPr>
        <w:t>The airtanker database further comprises, for each airtanker, an indicator of whether the airtanker is capable of in-flight water pickup. If it is not, the airtanker database may comprise an indicator of the fire retardant capacity of the airtanker.</w:t>
      </w:r>
    </w:p>
    <w:p w:rsidR="00A27992" w:rsidRPr="00EA421F" w:rsidRDefault="00B26365" w:rsidP="001103DB">
      <w:pPr>
        <w:pStyle w:val="NormalWeb"/>
        <w:numPr>
          <w:ilvl w:val="0"/>
          <w:numId w:val="20"/>
          <w:numberingChange w:id="43" w:author="Nick Clark" w:date="2013-11-08T19:25:00Z" w:original="[%1:35:0:]"/>
        </w:numPr>
        <w:shd w:val="clear" w:color="auto" w:fill="FFFFFF"/>
        <w:tabs>
          <w:tab w:val="left" w:pos="1134"/>
        </w:tabs>
        <w:spacing w:before="0" w:beforeAutospacing="0" w:after="240" w:afterAutospacing="0" w:line="360" w:lineRule="auto"/>
        <w:ind w:left="0" w:firstLine="0"/>
        <w:rPr>
          <w:rFonts w:ascii="Arial" w:hAnsi="Arial" w:cs="Arial"/>
          <w:color w:val="222222"/>
          <w:sz w:val="22"/>
          <w:szCs w:val="22"/>
          <w:shd w:val="clear" w:color="auto" w:fill="FFFFFF"/>
        </w:rPr>
      </w:pPr>
      <w:r w:rsidRPr="00EA421F">
        <w:rPr>
          <w:rFonts w:ascii="Arial" w:hAnsi="Arial" w:cs="Arial"/>
          <w:color w:val="222222"/>
          <w:sz w:val="22"/>
          <w:szCs w:val="22"/>
          <w:shd w:val="clear" w:color="auto" w:fill="FFFFFF"/>
        </w:rPr>
        <w:t xml:space="preserve">In the system provided herein, the </w:t>
      </w:r>
      <w:r w:rsidR="00F51BF3" w:rsidRPr="00EA421F">
        <w:rPr>
          <w:rFonts w:ascii="Arial" w:hAnsi="Arial" w:cs="Arial"/>
          <w:color w:val="222222"/>
          <w:sz w:val="22"/>
          <w:szCs w:val="22"/>
          <w:shd w:val="clear" w:color="auto" w:fill="FFFFFF"/>
        </w:rPr>
        <w:t>processing module</w:t>
      </w:r>
      <w:r w:rsidRPr="00EA421F">
        <w:rPr>
          <w:rFonts w:ascii="Arial" w:hAnsi="Arial" w:cs="Arial"/>
          <w:color w:val="222222"/>
          <w:sz w:val="22"/>
          <w:szCs w:val="22"/>
          <w:shd w:val="clear" w:color="auto" w:fill="FFFFFF"/>
        </w:rPr>
        <w:t xml:space="preserve"> is operable to more accurately model the service process using collected historical data. The </w:t>
      </w:r>
      <w:r w:rsidR="00F51BF3" w:rsidRPr="00EA421F">
        <w:rPr>
          <w:rFonts w:ascii="Arial" w:hAnsi="Arial" w:cs="Arial"/>
          <w:color w:val="222222"/>
          <w:sz w:val="22"/>
          <w:szCs w:val="22"/>
          <w:shd w:val="clear" w:color="auto" w:fill="FFFFFF"/>
        </w:rPr>
        <w:t>processing module</w:t>
      </w:r>
      <w:r w:rsidRPr="00EA421F">
        <w:rPr>
          <w:rFonts w:ascii="Arial" w:hAnsi="Arial" w:cs="Arial"/>
          <w:color w:val="222222"/>
          <w:sz w:val="22"/>
          <w:szCs w:val="22"/>
          <w:shd w:val="clear" w:color="auto" w:fill="FFFFFF"/>
        </w:rPr>
        <w:t xml:space="preserve"> is operable to determine the beginning and ending points of the various segments in the service cycle </w:t>
      </w:r>
      <w:r w:rsidR="007E3F71" w:rsidRPr="00EA421F">
        <w:rPr>
          <w:rFonts w:ascii="Arial" w:hAnsi="Arial" w:cs="Arial"/>
          <w:color w:val="222222"/>
          <w:sz w:val="22"/>
          <w:szCs w:val="22"/>
          <w:shd w:val="clear" w:color="auto" w:fill="FFFFFF"/>
        </w:rPr>
        <w:t xml:space="preserve">by applying the pattern recognition process to </w:t>
      </w:r>
      <w:r w:rsidRPr="00EA421F">
        <w:rPr>
          <w:rFonts w:ascii="Arial" w:hAnsi="Arial" w:cs="Arial"/>
          <w:color w:val="222222"/>
          <w:sz w:val="22"/>
          <w:szCs w:val="22"/>
          <w:shd w:val="clear" w:color="auto" w:fill="FFFFFF"/>
        </w:rPr>
        <w:t>the collected forest fire data and location data</w:t>
      </w:r>
      <w:r w:rsidR="007E3F71" w:rsidRPr="00EA421F">
        <w:rPr>
          <w:rFonts w:ascii="Arial" w:hAnsi="Arial" w:cs="Arial"/>
          <w:color w:val="222222"/>
          <w:sz w:val="22"/>
          <w:szCs w:val="22"/>
          <w:shd w:val="clear" w:color="auto" w:fill="FFFFFF"/>
        </w:rPr>
        <w:t xml:space="preserve"> with reference to the airport database and specification constraints of the </w:t>
      </w:r>
      <w:r w:rsidR="0019657B" w:rsidRPr="00EA421F">
        <w:rPr>
          <w:rFonts w:ascii="Arial" w:hAnsi="Arial" w:cs="Arial"/>
          <w:color w:val="222222"/>
          <w:sz w:val="22"/>
          <w:szCs w:val="22"/>
          <w:shd w:val="clear" w:color="auto" w:fill="FFFFFF"/>
        </w:rPr>
        <w:t>airtanker</w:t>
      </w:r>
      <w:r w:rsidR="007E3F71" w:rsidRPr="00EA421F">
        <w:rPr>
          <w:rFonts w:ascii="Arial" w:hAnsi="Arial" w:cs="Arial"/>
          <w:color w:val="222222"/>
          <w:sz w:val="22"/>
          <w:szCs w:val="22"/>
          <w:shd w:val="clear" w:color="auto" w:fill="FFFFFF"/>
        </w:rPr>
        <w:t xml:space="preserve"> database</w:t>
      </w:r>
      <w:r w:rsidRPr="00EA421F">
        <w:rPr>
          <w:rFonts w:ascii="Arial" w:hAnsi="Arial" w:cs="Arial"/>
          <w:color w:val="222222"/>
          <w:sz w:val="22"/>
          <w:szCs w:val="22"/>
          <w:shd w:val="clear" w:color="auto" w:fill="FFFFFF"/>
        </w:rPr>
        <w:t>.</w:t>
      </w:r>
    </w:p>
    <w:p w:rsidR="00A33A67" w:rsidRPr="00EA421F" w:rsidRDefault="00B26365" w:rsidP="0038476C">
      <w:pPr>
        <w:pStyle w:val="ListParagraph"/>
        <w:numPr>
          <w:ilvl w:val="0"/>
          <w:numId w:val="20"/>
          <w:numberingChange w:id="44" w:author="Nick Clark" w:date="2013-11-08T19:25:00Z" w:original="[%1:36: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is linked to </w:t>
      </w:r>
      <w:r w:rsidR="000070B3" w:rsidRPr="00EA421F">
        <w:rPr>
          <w:rFonts w:ascii="Arial" w:hAnsi="Arial" w:cs="Arial"/>
          <w:sz w:val="22"/>
          <w:szCs w:val="22"/>
        </w:rPr>
        <w:t xml:space="preserve">the </w:t>
      </w:r>
      <w:r w:rsidR="007E3F71" w:rsidRPr="00EA421F">
        <w:rPr>
          <w:rFonts w:ascii="Arial" w:hAnsi="Arial" w:cs="Arial"/>
          <w:sz w:val="22"/>
          <w:szCs w:val="22"/>
        </w:rPr>
        <w:t xml:space="preserve">airport database and </w:t>
      </w:r>
      <w:r w:rsidR="0019657B" w:rsidRPr="00EA421F">
        <w:rPr>
          <w:rFonts w:ascii="Arial" w:hAnsi="Arial" w:cs="Arial"/>
          <w:sz w:val="22"/>
          <w:szCs w:val="22"/>
        </w:rPr>
        <w:t>airtanker</w:t>
      </w:r>
      <w:r w:rsidR="000070B3" w:rsidRPr="00EA421F">
        <w:rPr>
          <w:rFonts w:ascii="Arial" w:hAnsi="Arial" w:cs="Arial"/>
          <w:sz w:val="22"/>
          <w:szCs w:val="22"/>
        </w:rPr>
        <w:t xml:space="preserve"> database and cross references </w:t>
      </w:r>
      <w:r w:rsidR="0019657B" w:rsidRPr="00EA421F">
        <w:rPr>
          <w:rFonts w:ascii="Arial" w:hAnsi="Arial" w:cs="Arial"/>
          <w:sz w:val="22"/>
          <w:szCs w:val="22"/>
        </w:rPr>
        <w:t>airtanker</w:t>
      </w:r>
      <w:r w:rsidR="000070B3" w:rsidRPr="00EA421F">
        <w:rPr>
          <w:rFonts w:ascii="Arial" w:hAnsi="Arial" w:cs="Arial"/>
          <w:sz w:val="22"/>
          <w:szCs w:val="22"/>
        </w:rPr>
        <w:t xml:space="preserve"> specifications with forest fire data</w:t>
      </w:r>
      <w:r w:rsidR="007E3F71" w:rsidRPr="00EA421F">
        <w:rPr>
          <w:rFonts w:ascii="Arial" w:hAnsi="Arial" w:cs="Arial"/>
          <w:sz w:val="22"/>
          <w:szCs w:val="22"/>
        </w:rPr>
        <w:t>, airport data</w:t>
      </w:r>
      <w:r w:rsidR="000070B3" w:rsidRPr="00EA421F">
        <w:rPr>
          <w:rFonts w:ascii="Arial" w:hAnsi="Arial" w:cs="Arial"/>
          <w:sz w:val="22"/>
          <w:szCs w:val="22"/>
        </w:rPr>
        <w:t xml:space="preserve"> and collected </w:t>
      </w:r>
      <w:r w:rsidR="0019657B" w:rsidRPr="00EA421F">
        <w:rPr>
          <w:rFonts w:ascii="Arial" w:hAnsi="Arial" w:cs="Arial"/>
          <w:sz w:val="22"/>
          <w:szCs w:val="22"/>
        </w:rPr>
        <w:t>airtanker</w:t>
      </w:r>
      <w:r w:rsidR="000070B3" w:rsidRPr="00EA421F">
        <w:rPr>
          <w:rFonts w:ascii="Arial" w:hAnsi="Arial" w:cs="Arial"/>
          <w:sz w:val="22"/>
          <w:szCs w:val="22"/>
        </w:rPr>
        <w:t xml:space="preserve"> location data to generate trip segments. </w:t>
      </w:r>
      <w:r w:rsidR="006371EC" w:rsidRPr="00EA421F">
        <w:rPr>
          <w:rFonts w:ascii="Arial" w:hAnsi="Arial" w:cs="Arial"/>
          <w:sz w:val="22"/>
          <w:szCs w:val="22"/>
        </w:rPr>
        <w:t xml:space="preserve">The </w:t>
      </w:r>
      <w:r w:rsidR="00F51BF3" w:rsidRPr="00EA421F">
        <w:rPr>
          <w:rFonts w:ascii="Arial" w:hAnsi="Arial" w:cs="Arial"/>
          <w:sz w:val="22"/>
          <w:szCs w:val="22"/>
        </w:rPr>
        <w:t>processing module</w:t>
      </w:r>
      <w:r w:rsidR="006371EC" w:rsidRPr="00EA421F">
        <w:rPr>
          <w:rFonts w:ascii="Arial" w:hAnsi="Arial" w:cs="Arial"/>
          <w:sz w:val="22"/>
          <w:szCs w:val="22"/>
        </w:rPr>
        <w:t xml:space="preserve"> </w:t>
      </w:r>
      <w:r w:rsidR="00F160B5" w:rsidRPr="00EA421F">
        <w:rPr>
          <w:rFonts w:ascii="Arial" w:hAnsi="Arial" w:cs="Arial"/>
          <w:sz w:val="22"/>
          <w:szCs w:val="22"/>
        </w:rPr>
        <w:t xml:space="preserve">applies a pattern generation process </w:t>
      </w:r>
      <w:r w:rsidR="006371EC" w:rsidRPr="00EA421F">
        <w:rPr>
          <w:rFonts w:ascii="Arial" w:hAnsi="Arial" w:cs="Arial"/>
          <w:sz w:val="22"/>
          <w:szCs w:val="22"/>
        </w:rPr>
        <w:t>that enable</w:t>
      </w:r>
      <w:r w:rsidR="00CE5024" w:rsidRPr="00EA421F">
        <w:rPr>
          <w:rFonts w:ascii="Arial" w:hAnsi="Arial" w:cs="Arial"/>
          <w:sz w:val="22"/>
          <w:szCs w:val="22"/>
        </w:rPr>
        <w:t>s</w:t>
      </w:r>
      <w:r w:rsidR="006371EC" w:rsidRPr="00EA421F">
        <w:rPr>
          <w:rFonts w:ascii="Arial" w:hAnsi="Arial" w:cs="Arial"/>
          <w:sz w:val="22"/>
          <w:szCs w:val="22"/>
        </w:rPr>
        <w:t xml:space="preserve"> </w:t>
      </w:r>
      <w:r w:rsidR="00FE7F9E" w:rsidRPr="00EA421F">
        <w:rPr>
          <w:rFonts w:ascii="Arial" w:hAnsi="Arial" w:cs="Arial"/>
          <w:sz w:val="22"/>
          <w:szCs w:val="22"/>
        </w:rPr>
        <w:t xml:space="preserve">it </w:t>
      </w:r>
      <w:r w:rsidR="006371EC" w:rsidRPr="00EA421F">
        <w:rPr>
          <w:rFonts w:ascii="Arial" w:hAnsi="Arial" w:cs="Arial"/>
          <w:sz w:val="22"/>
          <w:szCs w:val="22"/>
        </w:rPr>
        <w:t>to make determinations regarding which data points of the collected location data correspond to the segments of the service cycle</w:t>
      </w:r>
      <w:r w:rsidR="00F160B5" w:rsidRPr="00EA421F">
        <w:rPr>
          <w:rFonts w:ascii="Arial" w:hAnsi="Arial" w:cs="Arial"/>
          <w:sz w:val="22"/>
          <w:szCs w:val="22"/>
        </w:rPr>
        <w:t xml:space="preserve"> and to apply a parsing process to determine what is occurring within the segments</w:t>
      </w:r>
      <w:r w:rsidR="006371EC" w:rsidRPr="00EA421F">
        <w:rPr>
          <w:rFonts w:ascii="Arial" w:hAnsi="Arial" w:cs="Arial"/>
          <w:sz w:val="22"/>
          <w:szCs w:val="22"/>
        </w:rPr>
        <w:t>. These rules correspond with the typical process associated with forest fire initial attack</w:t>
      </w:r>
      <w:r w:rsidR="00A33A67" w:rsidRPr="00EA421F">
        <w:rPr>
          <w:rFonts w:ascii="Arial" w:hAnsi="Arial" w:cs="Arial"/>
          <w:sz w:val="22"/>
          <w:szCs w:val="22"/>
        </w:rPr>
        <w:t xml:space="preserve"> as well as the application of the </w:t>
      </w:r>
      <w:r w:rsidR="0019657B" w:rsidRPr="00EA421F">
        <w:rPr>
          <w:rFonts w:ascii="Arial" w:hAnsi="Arial" w:cs="Arial"/>
          <w:sz w:val="22"/>
          <w:szCs w:val="22"/>
        </w:rPr>
        <w:t>airtanker</w:t>
      </w:r>
      <w:r w:rsidR="00A33A67" w:rsidRPr="00EA421F">
        <w:rPr>
          <w:rFonts w:ascii="Arial" w:hAnsi="Arial" w:cs="Arial"/>
          <w:sz w:val="22"/>
          <w:szCs w:val="22"/>
        </w:rPr>
        <w:t xml:space="preserve"> specifications</w:t>
      </w:r>
      <w:r w:rsidR="006371EC" w:rsidRPr="00EA421F">
        <w:rPr>
          <w:rFonts w:ascii="Arial" w:hAnsi="Arial" w:cs="Arial"/>
          <w:sz w:val="22"/>
          <w:szCs w:val="22"/>
        </w:rPr>
        <w:t>.</w:t>
      </w:r>
      <w:r w:rsidR="001B1664" w:rsidRPr="00EA421F">
        <w:rPr>
          <w:rFonts w:ascii="Arial" w:hAnsi="Arial" w:cs="Arial"/>
          <w:sz w:val="22"/>
          <w:szCs w:val="22"/>
        </w:rPr>
        <w:t xml:space="preserve"> Measures and events determined by the processing module are stored in an ASP database 132.</w:t>
      </w:r>
    </w:p>
    <w:p w:rsidR="00B60636" w:rsidRPr="00EA421F" w:rsidRDefault="00106696" w:rsidP="001103DB">
      <w:pPr>
        <w:pStyle w:val="ListParagraph"/>
        <w:numPr>
          <w:ilvl w:val="0"/>
          <w:numId w:val="20"/>
          <w:numberingChange w:id="45" w:author="Nick Clark" w:date="2013-11-08T19:25:00Z" w:original="[%1:37: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Referring now to Fig. 4, at block 400, the </w:t>
      </w:r>
      <w:r w:rsidR="00F51BF3" w:rsidRPr="00EA421F">
        <w:rPr>
          <w:rFonts w:ascii="Arial" w:hAnsi="Arial" w:cs="Arial"/>
          <w:sz w:val="22"/>
          <w:szCs w:val="22"/>
        </w:rPr>
        <w:t>processing module</w:t>
      </w:r>
      <w:r w:rsidRPr="00EA421F">
        <w:rPr>
          <w:rFonts w:ascii="Arial" w:hAnsi="Arial" w:cs="Arial"/>
          <w:sz w:val="22"/>
          <w:szCs w:val="22"/>
        </w:rPr>
        <w:t xml:space="preserve"> first partitions the </w:t>
      </w:r>
      <w:r w:rsidR="00A33A67" w:rsidRPr="00EA421F">
        <w:rPr>
          <w:rFonts w:ascii="Arial" w:hAnsi="Arial" w:cs="Arial"/>
          <w:sz w:val="22"/>
          <w:szCs w:val="22"/>
        </w:rPr>
        <w:t>location</w:t>
      </w:r>
      <w:r w:rsidRPr="00EA421F">
        <w:rPr>
          <w:rFonts w:ascii="Arial" w:hAnsi="Arial" w:cs="Arial"/>
          <w:sz w:val="22"/>
          <w:szCs w:val="22"/>
        </w:rPr>
        <w:t xml:space="preserve"> data </w:t>
      </w:r>
      <w:r w:rsidR="00B60636" w:rsidRPr="00EA421F">
        <w:rPr>
          <w:rFonts w:ascii="Arial" w:hAnsi="Arial" w:cs="Arial"/>
          <w:sz w:val="22"/>
          <w:szCs w:val="22"/>
        </w:rPr>
        <w:t xml:space="preserve">into a series of </w:t>
      </w:r>
      <w:r w:rsidR="003F71A1" w:rsidRPr="00EA421F">
        <w:rPr>
          <w:rFonts w:ascii="Arial" w:hAnsi="Arial" w:cs="Arial"/>
          <w:sz w:val="22"/>
          <w:szCs w:val="22"/>
        </w:rPr>
        <w:t xml:space="preserve">airtanker </w:t>
      </w:r>
      <w:r w:rsidR="00B60636" w:rsidRPr="00EA421F">
        <w:rPr>
          <w:rFonts w:ascii="Arial" w:hAnsi="Arial" w:cs="Arial"/>
          <w:sz w:val="22"/>
          <w:szCs w:val="22"/>
        </w:rPr>
        <w:t xml:space="preserve">trips. Each trip is defined by a series of data points that represent the </w:t>
      </w:r>
      <w:r w:rsidR="0019657B" w:rsidRPr="00EA421F">
        <w:rPr>
          <w:rFonts w:ascii="Arial" w:hAnsi="Arial" w:cs="Arial"/>
          <w:sz w:val="22"/>
          <w:szCs w:val="22"/>
        </w:rPr>
        <w:t>airtanker</w:t>
      </w:r>
      <w:r w:rsidR="00B60636" w:rsidRPr="00EA421F">
        <w:rPr>
          <w:rFonts w:ascii="Arial" w:hAnsi="Arial" w:cs="Arial"/>
          <w:sz w:val="22"/>
          <w:szCs w:val="22"/>
        </w:rPr>
        <w:t xml:space="preserve"> travelling from an airport to perform some task (e.g., fight one or more fires) and returning to an airport. </w:t>
      </w:r>
      <w:r w:rsidR="00A33A67" w:rsidRPr="00EA421F">
        <w:rPr>
          <w:rFonts w:ascii="Arial" w:hAnsi="Arial" w:cs="Arial"/>
          <w:sz w:val="22"/>
          <w:szCs w:val="22"/>
        </w:rPr>
        <w:t xml:space="preserve">Between trips, </w:t>
      </w:r>
      <w:r w:rsidR="0019657B" w:rsidRPr="00EA421F">
        <w:rPr>
          <w:rFonts w:ascii="Arial" w:hAnsi="Arial" w:cs="Arial"/>
          <w:sz w:val="22"/>
          <w:szCs w:val="22"/>
        </w:rPr>
        <w:t>airtanker</w:t>
      </w:r>
      <w:r w:rsidR="00A33A67" w:rsidRPr="00EA421F">
        <w:rPr>
          <w:rFonts w:ascii="Arial" w:hAnsi="Arial" w:cs="Arial"/>
          <w:sz w:val="22"/>
          <w:szCs w:val="22"/>
        </w:rPr>
        <w:t xml:space="preserve">s </w:t>
      </w:r>
      <w:r w:rsidR="00D90DF8">
        <w:rPr>
          <w:rFonts w:ascii="Arial" w:hAnsi="Arial" w:cs="Arial"/>
          <w:sz w:val="22"/>
          <w:szCs w:val="22"/>
        </w:rPr>
        <w:t>may be</w:t>
      </w:r>
      <w:r w:rsidR="00A33A67" w:rsidRPr="00EA421F">
        <w:rPr>
          <w:rFonts w:ascii="Arial" w:hAnsi="Arial" w:cs="Arial"/>
          <w:sz w:val="22"/>
          <w:szCs w:val="22"/>
        </w:rPr>
        <w:t xml:space="preserve"> </w:t>
      </w:r>
      <w:proofErr w:type="spellStart"/>
      <w:r w:rsidR="00A33A67" w:rsidRPr="00EA421F">
        <w:rPr>
          <w:rFonts w:ascii="Arial" w:hAnsi="Arial" w:cs="Arial"/>
          <w:sz w:val="22"/>
          <w:szCs w:val="22"/>
        </w:rPr>
        <w:t>refuelled</w:t>
      </w:r>
      <w:proofErr w:type="spellEnd"/>
      <w:r w:rsidR="00D90DF8">
        <w:rPr>
          <w:rFonts w:ascii="Arial" w:hAnsi="Arial" w:cs="Arial"/>
          <w:sz w:val="22"/>
          <w:szCs w:val="22"/>
        </w:rPr>
        <w:t>,</w:t>
      </w:r>
      <w:r w:rsidR="00A33A67" w:rsidRPr="00EA421F">
        <w:rPr>
          <w:rFonts w:ascii="Arial" w:hAnsi="Arial" w:cs="Arial"/>
          <w:sz w:val="22"/>
          <w:szCs w:val="22"/>
        </w:rPr>
        <w:t xml:space="preserve"> </w:t>
      </w:r>
      <w:r w:rsidR="00D90DF8">
        <w:rPr>
          <w:rFonts w:ascii="Arial" w:hAnsi="Arial" w:cs="Arial"/>
          <w:sz w:val="22"/>
          <w:szCs w:val="22"/>
        </w:rPr>
        <w:t>they may be simply sitting there while the pilot waits to receive further instructions, they may be</w:t>
      </w:r>
      <w:r w:rsidR="00A33A67" w:rsidRPr="00EA421F">
        <w:rPr>
          <w:rFonts w:ascii="Arial" w:hAnsi="Arial" w:cs="Arial"/>
          <w:sz w:val="22"/>
          <w:szCs w:val="22"/>
        </w:rPr>
        <w:t xml:space="preserve"> receiving maintenance at the airport</w:t>
      </w:r>
      <w:r w:rsidR="00D90DF8">
        <w:rPr>
          <w:rFonts w:ascii="Arial" w:hAnsi="Arial" w:cs="Arial"/>
          <w:sz w:val="22"/>
          <w:szCs w:val="22"/>
        </w:rPr>
        <w:t xml:space="preserve"> or</w:t>
      </w:r>
      <w:r w:rsidR="000026F8">
        <w:rPr>
          <w:rFonts w:ascii="Arial" w:hAnsi="Arial" w:cs="Arial"/>
          <w:sz w:val="22"/>
          <w:szCs w:val="22"/>
        </w:rPr>
        <w:t xml:space="preserve">, possibly, </w:t>
      </w:r>
      <w:r w:rsidR="00D90DF8">
        <w:rPr>
          <w:rFonts w:ascii="Arial" w:hAnsi="Arial" w:cs="Arial"/>
          <w:sz w:val="22"/>
          <w:szCs w:val="22"/>
        </w:rPr>
        <w:t xml:space="preserve">being </w:t>
      </w:r>
      <w:r w:rsidR="000026F8">
        <w:rPr>
          <w:rFonts w:ascii="Arial" w:hAnsi="Arial" w:cs="Arial"/>
          <w:sz w:val="22"/>
          <w:szCs w:val="22"/>
        </w:rPr>
        <w:t>reload</w:t>
      </w:r>
      <w:r w:rsidR="00D90DF8">
        <w:rPr>
          <w:rFonts w:ascii="Arial" w:hAnsi="Arial" w:cs="Arial"/>
          <w:sz w:val="22"/>
          <w:szCs w:val="22"/>
        </w:rPr>
        <w:t>ed</w:t>
      </w:r>
      <w:r w:rsidR="000026F8">
        <w:rPr>
          <w:rFonts w:ascii="Arial" w:hAnsi="Arial" w:cs="Arial"/>
          <w:sz w:val="22"/>
          <w:szCs w:val="22"/>
        </w:rPr>
        <w:t xml:space="preserve"> </w:t>
      </w:r>
      <w:r w:rsidR="00D90DF8">
        <w:rPr>
          <w:rFonts w:ascii="Arial" w:hAnsi="Arial" w:cs="Arial"/>
          <w:sz w:val="22"/>
          <w:szCs w:val="22"/>
        </w:rPr>
        <w:t>with</w:t>
      </w:r>
      <w:r w:rsidR="000026F8">
        <w:rPr>
          <w:rFonts w:ascii="Arial" w:hAnsi="Arial" w:cs="Arial"/>
          <w:sz w:val="22"/>
          <w:szCs w:val="22"/>
        </w:rPr>
        <w:t xml:space="preserve"> fire retardant</w:t>
      </w:r>
      <w:r w:rsidR="00A33A67" w:rsidRPr="00EA421F">
        <w:rPr>
          <w:rFonts w:ascii="Arial" w:hAnsi="Arial" w:cs="Arial"/>
          <w:sz w:val="22"/>
          <w:szCs w:val="22"/>
        </w:rPr>
        <w:t>.</w:t>
      </w:r>
      <w:r w:rsidR="00D90DF8">
        <w:rPr>
          <w:rFonts w:ascii="Arial" w:hAnsi="Arial" w:cs="Arial"/>
          <w:sz w:val="22"/>
          <w:szCs w:val="22"/>
        </w:rPr>
        <w:t xml:space="preserve"> </w:t>
      </w:r>
      <w:r w:rsidR="007B3C17" w:rsidRPr="00EA421F">
        <w:rPr>
          <w:rFonts w:ascii="Arial" w:hAnsi="Arial" w:cs="Arial"/>
          <w:sz w:val="22"/>
          <w:szCs w:val="22"/>
        </w:rPr>
        <w:t>In one implementation, the location</w:t>
      </w:r>
      <w:r w:rsidR="003E7DDD" w:rsidRPr="00EA421F">
        <w:rPr>
          <w:rFonts w:ascii="Arial" w:hAnsi="Arial" w:cs="Arial"/>
          <w:sz w:val="22"/>
          <w:szCs w:val="22"/>
        </w:rPr>
        <w:t xml:space="preserve"> </w:t>
      </w:r>
      <w:r w:rsidR="007B3C17" w:rsidRPr="00EA421F">
        <w:rPr>
          <w:rFonts w:ascii="Arial" w:hAnsi="Arial" w:cs="Arial"/>
          <w:sz w:val="22"/>
          <w:szCs w:val="22"/>
        </w:rPr>
        <w:t xml:space="preserve">tracking module less frequently obtains location data when the </w:t>
      </w:r>
      <w:r w:rsidR="0019657B" w:rsidRPr="00EA421F">
        <w:rPr>
          <w:rFonts w:ascii="Arial" w:hAnsi="Arial" w:cs="Arial"/>
          <w:sz w:val="22"/>
          <w:szCs w:val="22"/>
        </w:rPr>
        <w:t>airtanker</w:t>
      </w:r>
      <w:r w:rsidR="007B3C17" w:rsidRPr="00EA421F">
        <w:rPr>
          <w:rFonts w:ascii="Arial" w:hAnsi="Arial" w:cs="Arial"/>
          <w:sz w:val="22"/>
          <w:szCs w:val="22"/>
        </w:rPr>
        <w:t xml:space="preserve"> is powered down.</w:t>
      </w:r>
      <w:r w:rsidR="00A33A67" w:rsidRPr="00EA421F">
        <w:rPr>
          <w:rFonts w:ascii="Arial" w:hAnsi="Arial" w:cs="Arial"/>
          <w:sz w:val="22"/>
          <w:szCs w:val="22"/>
        </w:rPr>
        <w:t xml:space="preserve"> Consequently, </w:t>
      </w:r>
      <w:r w:rsidR="007B3C17" w:rsidRPr="00EA421F">
        <w:rPr>
          <w:rFonts w:ascii="Arial" w:hAnsi="Arial" w:cs="Arial"/>
          <w:sz w:val="22"/>
          <w:szCs w:val="22"/>
        </w:rPr>
        <w:t xml:space="preserve">in this implementation, the </w:t>
      </w:r>
      <w:r w:rsidR="00F51BF3" w:rsidRPr="00EA421F">
        <w:rPr>
          <w:rFonts w:ascii="Arial" w:hAnsi="Arial" w:cs="Arial"/>
          <w:sz w:val="22"/>
          <w:szCs w:val="22"/>
        </w:rPr>
        <w:t>processing module</w:t>
      </w:r>
      <w:r w:rsidR="00A33A67" w:rsidRPr="00EA421F">
        <w:rPr>
          <w:rFonts w:ascii="Arial" w:hAnsi="Arial" w:cs="Arial"/>
          <w:sz w:val="22"/>
          <w:szCs w:val="22"/>
        </w:rPr>
        <w:t xml:space="preserve"> generates a</w:t>
      </w:r>
      <w:r w:rsidR="00B60636" w:rsidRPr="00EA421F">
        <w:rPr>
          <w:rFonts w:ascii="Arial" w:hAnsi="Arial" w:cs="Arial"/>
          <w:sz w:val="22"/>
          <w:szCs w:val="22"/>
        </w:rPr>
        <w:t xml:space="preserve"> new trip when </w:t>
      </w:r>
      <w:r w:rsidRPr="00EA421F">
        <w:rPr>
          <w:rFonts w:ascii="Arial" w:hAnsi="Arial" w:cs="Arial"/>
          <w:sz w:val="22"/>
          <w:szCs w:val="22"/>
        </w:rPr>
        <w:t xml:space="preserve">there is </w:t>
      </w:r>
      <w:r w:rsidR="00B60636" w:rsidRPr="00EA421F">
        <w:rPr>
          <w:rFonts w:ascii="Arial" w:hAnsi="Arial" w:cs="Arial"/>
          <w:sz w:val="22"/>
          <w:szCs w:val="22"/>
        </w:rPr>
        <w:t xml:space="preserve">a long </w:t>
      </w:r>
      <w:r w:rsidRPr="00EA421F">
        <w:rPr>
          <w:rFonts w:ascii="Arial" w:hAnsi="Arial" w:cs="Arial"/>
          <w:sz w:val="22"/>
          <w:szCs w:val="22"/>
        </w:rPr>
        <w:t xml:space="preserve">interval </w:t>
      </w:r>
      <w:r w:rsidR="00B60636" w:rsidRPr="00EA421F">
        <w:rPr>
          <w:rFonts w:ascii="Arial" w:hAnsi="Arial" w:cs="Arial"/>
          <w:sz w:val="22"/>
          <w:szCs w:val="22"/>
        </w:rPr>
        <w:t xml:space="preserve">(e.g., </w:t>
      </w:r>
      <w:r w:rsidR="00A33A67" w:rsidRPr="00EA421F">
        <w:rPr>
          <w:rFonts w:ascii="Arial" w:hAnsi="Arial" w:cs="Arial"/>
          <w:sz w:val="22"/>
          <w:szCs w:val="22"/>
        </w:rPr>
        <w:t>at least 10</w:t>
      </w:r>
      <w:r w:rsidR="00B60636" w:rsidRPr="00EA421F">
        <w:rPr>
          <w:rFonts w:ascii="Arial" w:hAnsi="Arial" w:cs="Arial"/>
          <w:sz w:val="22"/>
          <w:szCs w:val="22"/>
        </w:rPr>
        <w:t xml:space="preserve"> minutes) between </w:t>
      </w:r>
      <w:r w:rsidR="00A33A67" w:rsidRPr="00EA421F">
        <w:rPr>
          <w:rFonts w:ascii="Arial" w:hAnsi="Arial" w:cs="Arial"/>
          <w:sz w:val="22"/>
          <w:szCs w:val="22"/>
        </w:rPr>
        <w:t>location</w:t>
      </w:r>
      <w:r w:rsidR="00B60636" w:rsidRPr="00EA421F">
        <w:rPr>
          <w:rFonts w:ascii="Arial" w:hAnsi="Arial" w:cs="Arial"/>
          <w:sz w:val="22"/>
          <w:szCs w:val="22"/>
        </w:rPr>
        <w:t xml:space="preserve"> data points. A</w:t>
      </w:r>
      <w:r w:rsidRPr="00EA421F">
        <w:rPr>
          <w:rFonts w:ascii="Arial" w:hAnsi="Arial" w:cs="Arial"/>
          <w:sz w:val="22"/>
          <w:szCs w:val="22"/>
        </w:rPr>
        <w:t xml:space="preserve">n exemplary interval should be sufficiently longer than the time between a plurality of data points during travel since </w:t>
      </w:r>
      <w:r w:rsidR="00B60636" w:rsidRPr="00EA421F">
        <w:rPr>
          <w:rFonts w:ascii="Arial" w:hAnsi="Arial" w:cs="Arial"/>
          <w:sz w:val="22"/>
          <w:szCs w:val="22"/>
        </w:rPr>
        <w:t xml:space="preserve">gaps in the data </w:t>
      </w:r>
      <w:r w:rsidRPr="00EA421F">
        <w:rPr>
          <w:rFonts w:ascii="Arial" w:hAnsi="Arial" w:cs="Arial"/>
          <w:sz w:val="22"/>
          <w:szCs w:val="22"/>
        </w:rPr>
        <w:t xml:space="preserve">(during travel) </w:t>
      </w:r>
      <w:r w:rsidR="00B60636" w:rsidRPr="00EA421F">
        <w:rPr>
          <w:rFonts w:ascii="Arial" w:hAnsi="Arial" w:cs="Arial"/>
          <w:sz w:val="22"/>
          <w:szCs w:val="22"/>
        </w:rPr>
        <w:t>can occur if the</w:t>
      </w:r>
      <w:r w:rsidRPr="00EA421F">
        <w:rPr>
          <w:rFonts w:ascii="Arial" w:hAnsi="Arial" w:cs="Arial"/>
          <w:sz w:val="22"/>
          <w:szCs w:val="22"/>
        </w:rPr>
        <w:t xml:space="preserve"> location</w:t>
      </w:r>
      <w:r w:rsidR="00B60636" w:rsidRPr="00EA421F">
        <w:rPr>
          <w:rFonts w:ascii="Arial" w:hAnsi="Arial" w:cs="Arial"/>
          <w:sz w:val="22"/>
          <w:szCs w:val="22"/>
        </w:rPr>
        <w:t xml:space="preserve"> signal </w:t>
      </w:r>
      <w:r w:rsidRPr="00EA421F">
        <w:rPr>
          <w:rFonts w:ascii="Arial" w:hAnsi="Arial" w:cs="Arial"/>
          <w:sz w:val="22"/>
          <w:szCs w:val="22"/>
        </w:rPr>
        <w:t xml:space="preserve">(GPS signal) </w:t>
      </w:r>
      <w:r w:rsidR="00B60636" w:rsidRPr="00EA421F">
        <w:rPr>
          <w:rFonts w:ascii="Arial" w:hAnsi="Arial" w:cs="Arial"/>
          <w:sz w:val="22"/>
          <w:szCs w:val="22"/>
        </w:rPr>
        <w:t>is temporarily blocked by atmospheric disturbances.</w:t>
      </w:r>
      <w:r w:rsidR="00A33A67" w:rsidRPr="00EA421F">
        <w:rPr>
          <w:rFonts w:ascii="Arial" w:hAnsi="Arial" w:cs="Arial"/>
          <w:sz w:val="22"/>
          <w:szCs w:val="22"/>
        </w:rPr>
        <w:t xml:space="preserve"> The selected interval should further be at least slightly less than the interval between location data points when the </w:t>
      </w:r>
      <w:r w:rsidR="0019657B" w:rsidRPr="00EA421F">
        <w:rPr>
          <w:rFonts w:ascii="Arial" w:hAnsi="Arial" w:cs="Arial"/>
          <w:sz w:val="22"/>
          <w:szCs w:val="22"/>
        </w:rPr>
        <w:t>airtanker</w:t>
      </w:r>
      <w:r w:rsidR="00A33A67" w:rsidRPr="00EA421F">
        <w:rPr>
          <w:rFonts w:ascii="Arial" w:hAnsi="Arial" w:cs="Arial"/>
          <w:sz w:val="22"/>
          <w:szCs w:val="22"/>
        </w:rPr>
        <w:t xml:space="preserve"> is at rest (which was specified as 20 minutes in the example previously provided). Alternatively, </w:t>
      </w:r>
      <w:r w:rsidR="002B25F9" w:rsidRPr="00EA421F">
        <w:rPr>
          <w:rFonts w:ascii="Arial" w:hAnsi="Arial" w:cs="Arial"/>
          <w:sz w:val="22"/>
          <w:szCs w:val="22"/>
        </w:rPr>
        <w:t xml:space="preserve">and particularly if the location tracking module does not reduce the frequency of obtaining location data during power down, </w:t>
      </w:r>
      <w:r w:rsidR="00A33A67" w:rsidRPr="00EA421F">
        <w:rPr>
          <w:rFonts w:ascii="Arial" w:hAnsi="Arial" w:cs="Arial"/>
          <w:sz w:val="22"/>
          <w:szCs w:val="22"/>
        </w:rPr>
        <w:t xml:space="preserve">the new trip can be generated when </w:t>
      </w:r>
      <w:r w:rsidR="00FE7F9E" w:rsidRPr="00EA421F">
        <w:rPr>
          <w:rFonts w:ascii="Arial" w:hAnsi="Arial" w:cs="Arial"/>
          <w:sz w:val="22"/>
          <w:szCs w:val="22"/>
        </w:rPr>
        <w:t>a</w:t>
      </w:r>
      <w:r w:rsidR="00A33A67" w:rsidRPr="00EA421F">
        <w:rPr>
          <w:rFonts w:ascii="Arial" w:hAnsi="Arial" w:cs="Arial"/>
          <w:sz w:val="22"/>
          <w:szCs w:val="22"/>
        </w:rPr>
        <w:t xml:space="preserve"> long interval is determined between location data points </w:t>
      </w:r>
      <w:r w:rsidR="00FE7F9E" w:rsidRPr="00EA421F">
        <w:rPr>
          <w:rFonts w:ascii="Arial" w:hAnsi="Arial" w:cs="Arial"/>
          <w:sz w:val="22"/>
          <w:szCs w:val="22"/>
        </w:rPr>
        <w:t>that indicate</w:t>
      </w:r>
      <w:r w:rsidR="00A33A67" w:rsidRPr="00EA421F">
        <w:rPr>
          <w:rFonts w:ascii="Arial" w:hAnsi="Arial" w:cs="Arial"/>
          <w:sz w:val="22"/>
          <w:szCs w:val="22"/>
        </w:rPr>
        <w:t xml:space="preserve"> different locations, which may be more useful where the location module gathers location data at a set frequency </w:t>
      </w:r>
      <w:r w:rsidR="00BA5584" w:rsidRPr="00EA421F">
        <w:rPr>
          <w:rFonts w:ascii="Arial" w:hAnsi="Arial" w:cs="Arial"/>
          <w:sz w:val="22"/>
          <w:szCs w:val="22"/>
        </w:rPr>
        <w:t xml:space="preserve">regardless of </w:t>
      </w:r>
      <w:r w:rsidR="00A33A67" w:rsidRPr="00EA421F">
        <w:rPr>
          <w:rFonts w:ascii="Arial" w:hAnsi="Arial" w:cs="Arial"/>
          <w:sz w:val="22"/>
          <w:szCs w:val="22"/>
        </w:rPr>
        <w:t xml:space="preserve">whether the </w:t>
      </w:r>
      <w:r w:rsidR="0019657B" w:rsidRPr="00EA421F">
        <w:rPr>
          <w:rFonts w:ascii="Arial" w:hAnsi="Arial" w:cs="Arial"/>
          <w:sz w:val="22"/>
          <w:szCs w:val="22"/>
        </w:rPr>
        <w:t>airtanker</w:t>
      </w:r>
      <w:r w:rsidR="00A33A67" w:rsidRPr="00EA421F">
        <w:rPr>
          <w:rFonts w:ascii="Arial" w:hAnsi="Arial" w:cs="Arial"/>
          <w:sz w:val="22"/>
          <w:szCs w:val="22"/>
        </w:rPr>
        <w:t xml:space="preserve"> is at rest or in transit.</w:t>
      </w:r>
    </w:p>
    <w:p w:rsidR="001F5383" w:rsidRPr="00EA421F" w:rsidRDefault="00106696" w:rsidP="001103DB">
      <w:pPr>
        <w:pStyle w:val="ListParagraph"/>
        <w:numPr>
          <w:ilvl w:val="0"/>
          <w:numId w:val="20"/>
          <w:numberingChange w:id="46" w:author="Nick Clark" w:date="2013-11-08T19:25:00Z" w:original="[%1:38: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402, the </w:t>
      </w:r>
      <w:r w:rsidR="00F51BF3" w:rsidRPr="00EA421F">
        <w:rPr>
          <w:rFonts w:ascii="Arial" w:hAnsi="Arial" w:cs="Arial"/>
          <w:sz w:val="22"/>
          <w:szCs w:val="22"/>
        </w:rPr>
        <w:t>processing module</w:t>
      </w:r>
      <w:r w:rsidRPr="00EA421F">
        <w:rPr>
          <w:rFonts w:ascii="Arial" w:hAnsi="Arial" w:cs="Arial"/>
          <w:sz w:val="22"/>
          <w:szCs w:val="22"/>
        </w:rPr>
        <w:t xml:space="preserve"> filters out any non-</w:t>
      </w:r>
      <w:r w:rsidR="0019657B" w:rsidRPr="00EA421F">
        <w:rPr>
          <w:rFonts w:ascii="Arial" w:hAnsi="Arial" w:cs="Arial"/>
          <w:sz w:val="22"/>
          <w:szCs w:val="22"/>
        </w:rPr>
        <w:t>airtanker</w:t>
      </w:r>
      <w:r w:rsidRPr="00EA421F">
        <w:rPr>
          <w:rFonts w:ascii="Arial" w:hAnsi="Arial" w:cs="Arial"/>
          <w:sz w:val="22"/>
          <w:szCs w:val="22"/>
        </w:rPr>
        <w:t xml:space="preserve"> </w:t>
      </w:r>
      <w:del w:id="47" w:author="Nick Clark" w:date="2013-11-09T13:11:00Z">
        <w:r w:rsidRPr="00EA421F" w:rsidDel="00DE67AB">
          <w:rPr>
            <w:rFonts w:ascii="Arial" w:hAnsi="Arial" w:cs="Arial"/>
            <w:sz w:val="22"/>
            <w:szCs w:val="22"/>
          </w:rPr>
          <w:delText xml:space="preserve">trips </w:delText>
        </w:r>
      </w:del>
      <w:ins w:id="48" w:author="Nick Clark" w:date="2013-11-09T13:11:00Z">
        <w:r w:rsidR="00DE67AB">
          <w:rPr>
            <w:rFonts w:ascii="Arial" w:hAnsi="Arial" w:cs="Arial"/>
            <w:sz w:val="22"/>
            <w:szCs w:val="22"/>
          </w:rPr>
          <w:t>fires</w:t>
        </w:r>
        <w:r w:rsidR="00DE67AB" w:rsidRPr="00EA421F">
          <w:rPr>
            <w:rFonts w:ascii="Arial" w:hAnsi="Arial" w:cs="Arial"/>
            <w:sz w:val="22"/>
            <w:szCs w:val="22"/>
          </w:rPr>
          <w:t xml:space="preserve"> </w:t>
        </w:r>
      </w:ins>
      <w:r w:rsidRPr="00EA421F">
        <w:rPr>
          <w:rFonts w:ascii="Arial" w:hAnsi="Arial" w:cs="Arial"/>
          <w:sz w:val="22"/>
          <w:szCs w:val="22"/>
        </w:rPr>
        <w:t>from the forest fire database. This can be determine</w:t>
      </w:r>
      <w:r w:rsidR="00BA5584" w:rsidRPr="00EA421F">
        <w:rPr>
          <w:rFonts w:ascii="Arial" w:hAnsi="Arial" w:cs="Arial"/>
          <w:sz w:val="22"/>
          <w:szCs w:val="22"/>
        </w:rPr>
        <w:t>d</w:t>
      </w:r>
      <w:r w:rsidRPr="00EA421F">
        <w:rPr>
          <w:rFonts w:ascii="Arial" w:hAnsi="Arial" w:cs="Arial"/>
          <w:sz w:val="22"/>
          <w:szCs w:val="22"/>
        </w:rPr>
        <w:t xml:space="preserve"> by </w:t>
      </w:r>
      <w:r w:rsidR="00C728F9" w:rsidRPr="00EA421F">
        <w:rPr>
          <w:rFonts w:ascii="Arial" w:hAnsi="Arial" w:cs="Arial"/>
          <w:sz w:val="22"/>
          <w:szCs w:val="22"/>
        </w:rPr>
        <w:t xml:space="preserve">discarding </w:t>
      </w:r>
      <w:r w:rsidRPr="00EA421F">
        <w:rPr>
          <w:rFonts w:ascii="Arial" w:hAnsi="Arial" w:cs="Arial"/>
          <w:sz w:val="22"/>
          <w:szCs w:val="22"/>
        </w:rPr>
        <w:t xml:space="preserve">any forest fire record that </w:t>
      </w:r>
      <w:r w:rsidR="00BA5584" w:rsidRPr="00EA421F">
        <w:rPr>
          <w:rFonts w:ascii="Arial" w:hAnsi="Arial" w:cs="Arial"/>
          <w:sz w:val="22"/>
          <w:szCs w:val="22"/>
        </w:rPr>
        <w:t xml:space="preserve">indicates no </w:t>
      </w:r>
      <w:r w:rsidR="0019657B" w:rsidRPr="00EA421F">
        <w:rPr>
          <w:rFonts w:ascii="Arial" w:hAnsi="Arial" w:cs="Arial"/>
          <w:sz w:val="22"/>
          <w:szCs w:val="22"/>
        </w:rPr>
        <w:t>airtanker</w:t>
      </w:r>
      <w:r w:rsidR="00C728F9" w:rsidRPr="00EA421F">
        <w:rPr>
          <w:rFonts w:ascii="Arial" w:hAnsi="Arial" w:cs="Arial"/>
          <w:sz w:val="22"/>
          <w:szCs w:val="22"/>
        </w:rPr>
        <w:t>s</w:t>
      </w:r>
      <w:r w:rsidR="00BA5584" w:rsidRPr="00EA421F">
        <w:rPr>
          <w:rFonts w:ascii="Arial" w:hAnsi="Arial" w:cs="Arial"/>
          <w:sz w:val="22"/>
          <w:szCs w:val="22"/>
        </w:rPr>
        <w:t xml:space="preserve"> were dispatched</w:t>
      </w:r>
      <w:r w:rsidR="00C728F9" w:rsidRPr="00EA421F">
        <w:rPr>
          <w:rFonts w:ascii="Arial" w:hAnsi="Arial" w:cs="Arial"/>
          <w:sz w:val="22"/>
          <w:szCs w:val="22"/>
        </w:rPr>
        <w:t xml:space="preserve">. At block 404, the </w:t>
      </w:r>
      <w:r w:rsidR="00F51BF3" w:rsidRPr="00EA421F">
        <w:rPr>
          <w:rFonts w:ascii="Arial" w:hAnsi="Arial" w:cs="Arial"/>
          <w:sz w:val="22"/>
          <w:szCs w:val="22"/>
        </w:rPr>
        <w:t>processing module</w:t>
      </w:r>
      <w:r w:rsidR="00C728F9" w:rsidRPr="00EA421F">
        <w:rPr>
          <w:rFonts w:ascii="Arial" w:hAnsi="Arial" w:cs="Arial"/>
          <w:sz w:val="22"/>
          <w:szCs w:val="22"/>
        </w:rPr>
        <w:t xml:space="preserve"> performs a matching process</w:t>
      </w:r>
      <w:r w:rsidR="00CC2D11" w:rsidRPr="00EA421F">
        <w:rPr>
          <w:rFonts w:ascii="Arial" w:hAnsi="Arial" w:cs="Arial"/>
          <w:sz w:val="22"/>
          <w:szCs w:val="22"/>
        </w:rPr>
        <w:t>,</w:t>
      </w:r>
      <w:r w:rsidR="00C728F9" w:rsidRPr="00EA421F">
        <w:rPr>
          <w:rFonts w:ascii="Arial" w:hAnsi="Arial" w:cs="Arial"/>
          <w:sz w:val="22"/>
          <w:szCs w:val="22"/>
        </w:rPr>
        <w:t xml:space="preserve"> which identifies </w:t>
      </w:r>
      <w:r w:rsidR="00B60636" w:rsidRPr="00EA421F">
        <w:rPr>
          <w:rFonts w:ascii="Arial" w:hAnsi="Arial" w:cs="Arial"/>
          <w:sz w:val="22"/>
          <w:szCs w:val="22"/>
        </w:rPr>
        <w:t xml:space="preserve">a set of possible trips that might be matched to each fire. A fire </w:t>
      </w:r>
      <w:r w:rsidR="00C728F9" w:rsidRPr="00EA421F">
        <w:rPr>
          <w:rFonts w:ascii="Arial" w:hAnsi="Arial" w:cs="Arial"/>
          <w:sz w:val="22"/>
          <w:szCs w:val="22"/>
        </w:rPr>
        <w:t xml:space="preserve">may be </w:t>
      </w:r>
      <w:r w:rsidR="00B60636" w:rsidRPr="00EA421F">
        <w:rPr>
          <w:rFonts w:ascii="Arial" w:hAnsi="Arial" w:cs="Arial"/>
          <w:sz w:val="22"/>
          <w:szCs w:val="22"/>
        </w:rPr>
        <w:t xml:space="preserve">assigned to a trip if it falls within a </w:t>
      </w:r>
      <w:r w:rsidR="001F5383" w:rsidRPr="00EA421F">
        <w:rPr>
          <w:rFonts w:ascii="Arial" w:hAnsi="Arial" w:cs="Arial"/>
          <w:sz w:val="22"/>
          <w:szCs w:val="22"/>
        </w:rPr>
        <w:t xml:space="preserve">preconfigured </w:t>
      </w:r>
      <w:r w:rsidR="00B60636" w:rsidRPr="00EA421F">
        <w:rPr>
          <w:rFonts w:ascii="Arial" w:hAnsi="Arial" w:cs="Arial"/>
          <w:sz w:val="22"/>
          <w:szCs w:val="22"/>
        </w:rPr>
        <w:t xml:space="preserve">range of the </w:t>
      </w:r>
      <w:r w:rsidR="0019657B" w:rsidRPr="00EA421F">
        <w:rPr>
          <w:rFonts w:ascii="Arial" w:hAnsi="Arial" w:cs="Arial"/>
          <w:sz w:val="22"/>
          <w:szCs w:val="22"/>
        </w:rPr>
        <w:t>airtanker</w:t>
      </w:r>
      <w:r w:rsidR="00B60636" w:rsidRPr="00EA421F">
        <w:rPr>
          <w:rFonts w:ascii="Arial" w:hAnsi="Arial" w:cs="Arial"/>
          <w:sz w:val="22"/>
          <w:szCs w:val="22"/>
        </w:rPr>
        <w:t xml:space="preserve"> for at least one point in time during </w:t>
      </w:r>
      <w:r w:rsidR="00C728F9" w:rsidRPr="00EA421F">
        <w:rPr>
          <w:rFonts w:ascii="Arial" w:hAnsi="Arial" w:cs="Arial"/>
          <w:sz w:val="22"/>
          <w:szCs w:val="22"/>
        </w:rPr>
        <w:t xml:space="preserve">the </w:t>
      </w:r>
      <w:r w:rsidR="0019657B" w:rsidRPr="00EA421F">
        <w:rPr>
          <w:rFonts w:ascii="Arial" w:hAnsi="Arial" w:cs="Arial"/>
          <w:sz w:val="22"/>
          <w:szCs w:val="22"/>
        </w:rPr>
        <w:t>airtanker</w:t>
      </w:r>
      <w:r w:rsidR="00C728F9" w:rsidRPr="00EA421F">
        <w:rPr>
          <w:rFonts w:ascii="Arial" w:hAnsi="Arial" w:cs="Arial"/>
          <w:sz w:val="22"/>
          <w:szCs w:val="22"/>
        </w:rPr>
        <w:t xml:space="preserve"> </w:t>
      </w:r>
      <w:r w:rsidR="00B60636" w:rsidRPr="00EA421F">
        <w:rPr>
          <w:rFonts w:ascii="Arial" w:hAnsi="Arial" w:cs="Arial"/>
          <w:sz w:val="22"/>
          <w:szCs w:val="22"/>
        </w:rPr>
        <w:t>trip.</w:t>
      </w:r>
      <w:r w:rsidR="00CC2D11" w:rsidRPr="00EA421F">
        <w:rPr>
          <w:rFonts w:ascii="Arial" w:hAnsi="Arial" w:cs="Arial"/>
          <w:sz w:val="22"/>
          <w:szCs w:val="22"/>
        </w:rPr>
        <w:t xml:space="preserve"> Each point that falls within the preconfigured range is referred to as a fire event.</w:t>
      </w:r>
      <w:r w:rsidR="00B60636" w:rsidRPr="00EA421F">
        <w:rPr>
          <w:rFonts w:ascii="Arial" w:hAnsi="Arial" w:cs="Arial"/>
          <w:sz w:val="22"/>
          <w:szCs w:val="22"/>
        </w:rPr>
        <w:t xml:space="preserve"> </w:t>
      </w:r>
      <w:r w:rsidR="001F5383" w:rsidRPr="00EA421F">
        <w:rPr>
          <w:rFonts w:ascii="Arial" w:hAnsi="Arial" w:cs="Arial"/>
          <w:sz w:val="22"/>
          <w:szCs w:val="22"/>
        </w:rPr>
        <w:t xml:space="preserve">An exemplary range </w:t>
      </w:r>
      <w:r w:rsidR="00BA5584" w:rsidRPr="00EA421F">
        <w:rPr>
          <w:rFonts w:ascii="Arial" w:hAnsi="Arial" w:cs="Arial"/>
          <w:sz w:val="22"/>
          <w:szCs w:val="22"/>
        </w:rPr>
        <w:t>may</w:t>
      </w:r>
      <w:r w:rsidR="001F5383" w:rsidRPr="00EA421F">
        <w:rPr>
          <w:rFonts w:ascii="Arial" w:hAnsi="Arial" w:cs="Arial"/>
          <w:sz w:val="22"/>
          <w:szCs w:val="22"/>
        </w:rPr>
        <w:t xml:space="preserve">, for example, </w:t>
      </w:r>
      <w:r w:rsidR="00BA5584" w:rsidRPr="00EA421F">
        <w:rPr>
          <w:rFonts w:ascii="Arial" w:hAnsi="Arial" w:cs="Arial"/>
          <w:sz w:val="22"/>
          <w:szCs w:val="22"/>
        </w:rPr>
        <w:t xml:space="preserve">be </w:t>
      </w:r>
      <w:r w:rsidR="001F5383" w:rsidRPr="00EA421F">
        <w:rPr>
          <w:rFonts w:ascii="Arial" w:hAnsi="Arial" w:cs="Arial"/>
          <w:sz w:val="22"/>
          <w:szCs w:val="22"/>
        </w:rPr>
        <w:t>5 km.</w:t>
      </w:r>
    </w:p>
    <w:p w:rsidR="001F5383" w:rsidRPr="00EA421F" w:rsidRDefault="001F5383" w:rsidP="001103DB">
      <w:pPr>
        <w:pStyle w:val="ListParagraph"/>
        <w:numPr>
          <w:ilvl w:val="0"/>
          <w:numId w:val="20"/>
          <w:numberingChange w:id="49" w:author="Nick Clark" w:date="2013-11-08T19:25:00Z" w:original="[%1:39: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406, the </w:t>
      </w:r>
      <w:r w:rsidR="00F51BF3" w:rsidRPr="00EA421F">
        <w:rPr>
          <w:rFonts w:ascii="Arial" w:hAnsi="Arial" w:cs="Arial"/>
          <w:sz w:val="22"/>
          <w:szCs w:val="22"/>
        </w:rPr>
        <w:t>processing module</w:t>
      </w:r>
      <w:r w:rsidRPr="00EA421F">
        <w:rPr>
          <w:rFonts w:ascii="Arial" w:hAnsi="Arial" w:cs="Arial"/>
          <w:sz w:val="22"/>
          <w:szCs w:val="22"/>
        </w:rPr>
        <w:t xml:space="preserve"> filters out any matches that correspond to a fire not active during</w:t>
      </w:r>
      <w:r w:rsidR="00B60636" w:rsidRPr="00EA421F">
        <w:rPr>
          <w:rFonts w:ascii="Arial" w:hAnsi="Arial" w:cs="Arial"/>
          <w:sz w:val="22"/>
          <w:szCs w:val="22"/>
        </w:rPr>
        <w:t xml:space="preserve"> the time of </w:t>
      </w:r>
      <w:r w:rsidRPr="00EA421F">
        <w:rPr>
          <w:rFonts w:ascii="Arial" w:hAnsi="Arial" w:cs="Arial"/>
          <w:sz w:val="22"/>
          <w:szCs w:val="22"/>
        </w:rPr>
        <w:t xml:space="preserve">the </w:t>
      </w:r>
      <w:r w:rsidR="00B60636" w:rsidRPr="00EA421F">
        <w:rPr>
          <w:rFonts w:ascii="Arial" w:hAnsi="Arial" w:cs="Arial"/>
          <w:sz w:val="22"/>
          <w:szCs w:val="22"/>
        </w:rPr>
        <w:t>trip</w:t>
      </w:r>
      <w:r w:rsidR="00211517" w:rsidRPr="00EA421F">
        <w:rPr>
          <w:rFonts w:ascii="Arial" w:hAnsi="Arial" w:cs="Arial"/>
          <w:sz w:val="22"/>
          <w:szCs w:val="22"/>
        </w:rPr>
        <w:t>.</w:t>
      </w:r>
      <w:r w:rsidRPr="00EA421F">
        <w:rPr>
          <w:rFonts w:ascii="Arial" w:hAnsi="Arial" w:cs="Arial"/>
          <w:sz w:val="22"/>
          <w:szCs w:val="22"/>
        </w:rPr>
        <w:t xml:space="preserve"> Active fires are those for which the </w:t>
      </w:r>
      <w:proofErr w:type="spellStart"/>
      <w:r w:rsidR="0019657B" w:rsidRPr="00EA421F">
        <w:rPr>
          <w:rFonts w:ascii="Arial" w:hAnsi="Arial" w:cs="Arial"/>
          <w:sz w:val="22"/>
          <w:szCs w:val="22"/>
        </w:rPr>
        <w:t>airtanker</w:t>
      </w:r>
      <w:r w:rsidR="00B60636" w:rsidRPr="00EA421F">
        <w:rPr>
          <w:rFonts w:ascii="Arial" w:hAnsi="Arial" w:cs="Arial"/>
          <w:sz w:val="22"/>
          <w:szCs w:val="22"/>
        </w:rPr>
        <w:t>'s</w:t>
      </w:r>
      <w:proofErr w:type="spellEnd"/>
      <w:r w:rsidR="00B60636" w:rsidRPr="00EA421F">
        <w:rPr>
          <w:rFonts w:ascii="Arial" w:hAnsi="Arial" w:cs="Arial"/>
          <w:sz w:val="22"/>
          <w:szCs w:val="22"/>
        </w:rPr>
        <w:t xml:space="preserve"> trip date </w:t>
      </w:r>
      <w:r w:rsidRPr="00EA421F">
        <w:rPr>
          <w:rFonts w:ascii="Arial" w:hAnsi="Arial" w:cs="Arial"/>
          <w:sz w:val="22"/>
          <w:szCs w:val="22"/>
        </w:rPr>
        <w:t xml:space="preserve">is within the time marked as the beginning and extinguishing of the </w:t>
      </w:r>
      <w:r w:rsidR="00B60636" w:rsidRPr="00EA421F">
        <w:rPr>
          <w:rFonts w:ascii="Arial" w:hAnsi="Arial" w:cs="Arial"/>
          <w:sz w:val="22"/>
          <w:szCs w:val="22"/>
        </w:rPr>
        <w:t>fire</w:t>
      </w:r>
      <w:r w:rsidR="00FE7F9E" w:rsidRPr="00EA421F">
        <w:rPr>
          <w:rFonts w:ascii="Arial" w:hAnsi="Arial" w:cs="Arial"/>
          <w:sz w:val="22"/>
          <w:szCs w:val="22"/>
        </w:rPr>
        <w:t xml:space="preserve"> as stored in the forest fire database</w:t>
      </w:r>
      <w:r w:rsidR="00B60636" w:rsidRPr="00EA421F">
        <w:rPr>
          <w:rFonts w:ascii="Arial" w:hAnsi="Arial" w:cs="Arial"/>
          <w:sz w:val="22"/>
          <w:szCs w:val="22"/>
        </w:rPr>
        <w:t>.</w:t>
      </w:r>
    </w:p>
    <w:p w:rsidR="00545A17" w:rsidRPr="00EA421F" w:rsidRDefault="00545A17" w:rsidP="001103DB">
      <w:pPr>
        <w:pStyle w:val="ListParagraph"/>
        <w:numPr>
          <w:ilvl w:val="0"/>
          <w:numId w:val="20"/>
          <w:numberingChange w:id="50" w:author="Nick Clark" w:date="2013-11-08T19:25:00Z" w:original="[%1:40: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It will be appreciated that the foregoing steps may be executed in a different order.</w:t>
      </w:r>
    </w:p>
    <w:p w:rsidR="00B60636" w:rsidRPr="00EA421F" w:rsidRDefault="001F5383" w:rsidP="001103DB">
      <w:pPr>
        <w:pStyle w:val="ListParagraph"/>
        <w:numPr>
          <w:ilvl w:val="0"/>
          <w:numId w:val="20"/>
          <w:numberingChange w:id="51" w:author="Nick Clark" w:date="2013-11-08T19:25:00Z" w:original="[%1:41: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Following execution of block 406, a set of matches are provided for </w:t>
      </w:r>
      <w:r w:rsidR="0019657B" w:rsidRPr="00EA421F">
        <w:rPr>
          <w:rFonts w:ascii="Arial" w:hAnsi="Arial" w:cs="Arial"/>
          <w:sz w:val="22"/>
          <w:szCs w:val="22"/>
        </w:rPr>
        <w:t>airtanker</w:t>
      </w:r>
      <w:r w:rsidR="00FE7F9E" w:rsidRPr="00EA421F">
        <w:rPr>
          <w:rFonts w:ascii="Arial" w:hAnsi="Arial" w:cs="Arial"/>
          <w:sz w:val="22"/>
          <w:szCs w:val="22"/>
        </w:rPr>
        <w:t>s</w:t>
      </w:r>
      <w:r w:rsidR="00B60636" w:rsidRPr="00EA421F">
        <w:rPr>
          <w:rFonts w:ascii="Arial" w:hAnsi="Arial" w:cs="Arial"/>
          <w:sz w:val="22"/>
          <w:szCs w:val="22"/>
        </w:rPr>
        <w:t xml:space="preserve"> within </w:t>
      </w:r>
      <w:r w:rsidRPr="00EA421F">
        <w:rPr>
          <w:rFonts w:ascii="Arial" w:hAnsi="Arial" w:cs="Arial"/>
          <w:sz w:val="22"/>
          <w:szCs w:val="22"/>
        </w:rPr>
        <w:t xml:space="preserve">the preconfigured </w:t>
      </w:r>
      <w:r w:rsidR="00B60636" w:rsidRPr="00EA421F">
        <w:rPr>
          <w:rFonts w:ascii="Arial" w:hAnsi="Arial" w:cs="Arial"/>
          <w:sz w:val="22"/>
          <w:szCs w:val="22"/>
        </w:rPr>
        <w:t>range of an active fire</w:t>
      </w:r>
      <w:r w:rsidRPr="00EA421F">
        <w:rPr>
          <w:rFonts w:ascii="Arial" w:hAnsi="Arial" w:cs="Arial"/>
          <w:sz w:val="22"/>
          <w:szCs w:val="22"/>
        </w:rPr>
        <w:t>. However, it will be appreciated that i</w:t>
      </w:r>
      <w:r w:rsidR="00B60636" w:rsidRPr="00EA421F">
        <w:rPr>
          <w:rFonts w:ascii="Arial" w:hAnsi="Arial" w:cs="Arial"/>
          <w:sz w:val="22"/>
          <w:szCs w:val="22"/>
        </w:rPr>
        <w:t xml:space="preserve">t is possible that an </w:t>
      </w:r>
      <w:r w:rsidR="0019657B" w:rsidRPr="00EA421F">
        <w:rPr>
          <w:rFonts w:ascii="Arial" w:hAnsi="Arial" w:cs="Arial"/>
          <w:sz w:val="22"/>
          <w:szCs w:val="22"/>
        </w:rPr>
        <w:t>airtanker</w:t>
      </w:r>
      <w:r w:rsidR="00B60636" w:rsidRPr="00EA421F">
        <w:rPr>
          <w:rFonts w:ascii="Arial" w:hAnsi="Arial" w:cs="Arial"/>
          <w:sz w:val="22"/>
          <w:szCs w:val="22"/>
        </w:rPr>
        <w:t xml:space="preserve"> will fly past </w:t>
      </w:r>
      <w:r w:rsidR="00C064AB" w:rsidRPr="00EA421F">
        <w:rPr>
          <w:rFonts w:ascii="Arial" w:hAnsi="Arial" w:cs="Arial"/>
          <w:sz w:val="22"/>
          <w:szCs w:val="22"/>
        </w:rPr>
        <w:t>an</w:t>
      </w:r>
      <w:r w:rsidR="00B60636" w:rsidRPr="00EA421F">
        <w:rPr>
          <w:rFonts w:ascii="Arial" w:hAnsi="Arial" w:cs="Arial"/>
          <w:sz w:val="22"/>
          <w:szCs w:val="22"/>
        </w:rPr>
        <w:t xml:space="preserve"> active fire while it is heading to its assigned </w:t>
      </w:r>
      <w:r w:rsidRPr="00EA421F">
        <w:rPr>
          <w:rFonts w:ascii="Arial" w:hAnsi="Arial" w:cs="Arial"/>
          <w:sz w:val="22"/>
          <w:szCs w:val="22"/>
        </w:rPr>
        <w:t xml:space="preserve">active </w:t>
      </w:r>
      <w:r w:rsidR="00B60636" w:rsidRPr="00EA421F">
        <w:rPr>
          <w:rFonts w:ascii="Arial" w:hAnsi="Arial" w:cs="Arial"/>
          <w:sz w:val="22"/>
          <w:szCs w:val="22"/>
        </w:rPr>
        <w:t>fire</w:t>
      </w:r>
      <w:r w:rsidR="000969F3" w:rsidRPr="00EA421F">
        <w:rPr>
          <w:rFonts w:ascii="Arial" w:hAnsi="Arial" w:cs="Arial"/>
          <w:sz w:val="22"/>
          <w:szCs w:val="22"/>
        </w:rPr>
        <w:t>. I</w:t>
      </w:r>
      <w:r w:rsidR="00B60636" w:rsidRPr="00EA421F">
        <w:rPr>
          <w:rFonts w:ascii="Arial" w:hAnsi="Arial" w:cs="Arial"/>
          <w:sz w:val="22"/>
          <w:szCs w:val="22"/>
        </w:rPr>
        <w:t xml:space="preserve">n this case, when there are fire events from different fires on the same trip, </w:t>
      </w:r>
      <w:r w:rsidR="000969F3" w:rsidRPr="00EA421F">
        <w:rPr>
          <w:rFonts w:ascii="Arial" w:hAnsi="Arial" w:cs="Arial"/>
          <w:sz w:val="22"/>
          <w:szCs w:val="22"/>
        </w:rPr>
        <w:t xml:space="preserve">at block 408, </w:t>
      </w: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executes a conflict resolution process to determine which active fire more likely corresponds to the trip. The conflict resolution process may, for example, match</w:t>
      </w:r>
      <w:r w:rsidR="00B60636" w:rsidRPr="00EA421F">
        <w:rPr>
          <w:rFonts w:ascii="Arial" w:hAnsi="Arial" w:cs="Arial"/>
          <w:sz w:val="22"/>
          <w:szCs w:val="22"/>
        </w:rPr>
        <w:t xml:space="preserve"> the </w:t>
      </w:r>
      <w:r w:rsidR="0019657B" w:rsidRPr="00EA421F">
        <w:rPr>
          <w:rFonts w:ascii="Arial" w:hAnsi="Arial" w:cs="Arial"/>
          <w:sz w:val="22"/>
          <w:szCs w:val="22"/>
        </w:rPr>
        <w:t>airtanker</w:t>
      </w:r>
      <w:r w:rsidR="00B60636" w:rsidRPr="00EA421F">
        <w:rPr>
          <w:rFonts w:ascii="Arial" w:hAnsi="Arial" w:cs="Arial"/>
          <w:sz w:val="22"/>
          <w:szCs w:val="22"/>
        </w:rPr>
        <w:t xml:space="preserve"> trip to the fire where the m</w:t>
      </w:r>
      <w:r w:rsidR="000969F3" w:rsidRPr="00EA421F">
        <w:rPr>
          <w:rFonts w:ascii="Arial" w:hAnsi="Arial" w:cs="Arial"/>
          <w:sz w:val="22"/>
          <w:szCs w:val="22"/>
        </w:rPr>
        <w:t>ost of its fire events occurred, which can be determined by analyzing the collective proximity of its location to each of the fires.</w:t>
      </w:r>
    </w:p>
    <w:p w:rsidR="00B60636" w:rsidRPr="00EA421F" w:rsidRDefault="00735704" w:rsidP="001103DB">
      <w:pPr>
        <w:pStyle w:val="ListParagraph"/>
        <w:numPr>
          <w:ilvl w:val="0"/>
          <w:numId w:val="20"/>
          <w:numberingChange w:id="52" w:author="Nick Clark" w:date="2013-11-08T19:25:00Z" w:original="[%1:4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410, the </w:t>
      </w:r>
      <w:r w:rsidR="00F51BF3" w:rsidRPr="00EA421F">
        <w:rPr>
          <w:rFonts w:ascii="Arial" w:hAnsi="Arial" w:cs="Arial"/>
          <w:sz w:val="22"/>
          <w:szCs w:val="22"/>
        </w:rPr>
        <w:t>processing module</w:t>
      </w:r>
      <w:r w:rsidRPr="00EA421F">
        <w:rPr>
          <w:rFonts w:ascii="Arial" w:hAnsi="Arial" w:cs="Arial"/>
          <w:sz w:val="22"/>
          <w:szCs w:val="22"/>
        </w:rPr>
        <w:t xml:space="preserve"> </w:t>
      </w:r>
      <w:r w:rsidR="00202C22" w:rsidRPr="00EA421F">
        <w:rPr>
          <w:rFonts w:ascii="Arial" w:hAnsi="Arial" w:cs="Arial"/>
          <w:sz w:val="22"/>
          <w:szCs w:val="22"/>
        </w:rPr>
        <w:t xml:space="preserve">generates </w:t>
      </w:r>
      <w:r w:rsidRPr="00EA421F">
        <w:rPr>
          <w:rFonts w:ascii="Arial" w:hAnsi="Arial" w:cs="Arial"/>
          <w:sz w:val="22"/>
          <w:szCs w:val="22"/>
        </w:rPr>
        <w:t xml:space="preserve">the start and end locations for each trip. </w:t>
      </w:r>
      <w:r w:rsidR="00B60636" w:rsidRPr="00EA421F">
        <w:rPr>
          <w:rFonts w:ascii="Arial" w:hAnsi="Arial" w:cs="Arial"/>
          <w:sz w:val="22"/>
          <w:szCs w:val="22"/>
        </w:rPr>
        <w:t xml:space="preserve">Each trip starts and ends with the </w:t>
      </w:r>
      <w:r w:rsidR="0019657B" w:rsidRPr="00EA421F">
        <w:rPr>
          <w:rFonts w:ascii="Arial" w:hAnsi="Arial" w:cs="Arial"/>
          <w:sz w:val="22"/>
          <w:szCs w:val="22"/>
        </w:rPr>
        <w:t>airtanker</w:t>
      </w:r>
      <w:r w:rsidR="00B60636" w:rsidRPr="00EA421F">
        <w:rPr>
          <w:rFonts w:ascii="Arial" w:hAnsi="Arial" w:cs="Arial"/>
          <w:sz w:val="22"/>
          <w:szCs w:val="22"/>
        </w:rPr>
        <w:t xml:space="preserve"> at an </w:t>
      </w:r>
      <w:r w:rsidR="00634276" w:rsidRPr="00EA421F">
        <w:rPr>
          <w:rFonts w:ascii="Arial" w:hAnsi="Arial" w:cs="Arial"/>
          <w:sz w:val="22"/>
          <w:szCs w:val="22"/>
        </w:rPr>
        <w:t>airport</w:t>
      </w:r>
      <w:r w:rsidR="00B60636" w:rsidRPr="00EA421F">
        <w:rPr>
          <w:rFonts w:ascii="Arial" w:hAnsi="Arial" w:cs="Arial"/>
          <w:sz w:val="22"/>
          <w:szCs w:val="22"/>
        </w:rPr>
        <w:t xml:space="preserve">. Each trip </w:t>
      </w:r>
      <w:r w:rsidRPr="00EA421F">
        <w:rPr>
          <w:rFonts w:ascii="Arial" w:hAnsi="Arial" w:cs="Arial"/>
          <w:sz w:val="22"/>
          <w:szCs w:val="22"/>
        </w:rPr>
        <w:t xml:space="preserve">may be allocated to </w:t>
      </w:r>
      <w:r w:rsidR="00634276" w:rsidRPr="00EA421F">
        <w:rPr>
          <w:rFonts w:ascii="Arial" w:hAnsi="Arial" w:cs="Arial"/>
          <w:sz w:val="22"/>
          <w:szCs w:val="22"/>
        </w:rPr>
        <w:t>airport</w:t>
      </w:r>
      <w:r w:rsidRPr="00EA421F">
        <w:rPr>
          <w:rFonts w:ascii="Arial" w:hAnsi="Arial" w:cs="Arial"/>
          <w:sz w:val="22"/>
          <w:szCs w:val="22"/>
        </w:rPr>
        <w:t xml:space="preserve">s based on proximity </w:t>
      </w:r>
      <w:r w:rsidR="00276359" w:rsidRPr="00EA421F">
        <w:rPr>
          <w:rFonts w:ascii="Arial" w:hAnsi="Arial" w:cs="Arial"/>
          <w:sz w:val="22"/>
          <w:szCs w:val="22"/>
        </w:rPr>
        <w:t xml:space="preserve">within a preconfigured tolerance </w:t>
      </w:r>
      <w:r w:rsidRPr="00EA421F">
        <w:rPr>
          <w:rFonts w:ascii="Arial" w:hAnsi="Arial" w:cs="Arial"/>
          <w:sz w:val="22"/>
          <w:szCs w:val="22"/>
        </w:rPr>
        <w:t xml:space="preserve">of its first and last location data points to </w:t>
      </w:r>
      <w:r w:rsidR="00634276" w:rsidRPr="00EA421F">
        <w:rPr>
          <w:rFonts w:ascii="Arial" w:hAnsi="Arial" w:cs="Arial"/>
          <w:sz w:val="22"/>
          <w:szCs w:val="22"/>
        </w:rPr>
        <w:t>airport</w:t>
      </w:r>
      <w:r w:rsidRPr="00EA421F">
        <w:rPr>
          <w:rFonts w:ascii="Arial" w:hAnsi="Arial" w:cs="Arial"/>
          <w:sz w:val="22"/>
          <w:szCs w:val="22"/>
        </w:rPr>
        <w:t xml:space="preserve">s in the </w:t>
      </w:r>
      <w:r w:rsidR="00634276" w:rsidRPr="00EA421F">
        <w:rPr>
          <w:rFonts w:ascii="Arial" w:hAnsi="Arial" w:cs="Arial"/>
          <w:sz w:val="22"/>
          <w:szCs w:val="22"/>
        </w:rPr>
        <w:t>airport</w:t>
      </w:r>
      <w:r w:rsidRPr="00EA421F">
        <w:rPr>
          <w:rFonts w:ascii="Arial" w:hAnsi="Arial" w:cs="Arial"/>
          <w:sz w:val="22"/>
          <w:szCs w:val="22"/>
        </w:rPr>
        <w:t xml:space="preserve"> database. </w:t>
      </w:r>
      <w:r w:rsidR="00276359" w:rsidRPr="00EA421F">
        <w:rPr>
          <w:rFonts w:ascii="Arial" w:hAnsi="Arial" w:cs="Arial"/>
          <w:sz w:val="22"/>
          <w:szCs w:val="22"/>
        </w:rPr>
        <w:t xml:space="preserve">The tolerance may, for example, be approximately 5 km, accounting for any </w:t>
      </w:r>
      <w:r w:rsidR="00B60636" w:rsidRPr="00EA421F">
        <w:rPr>
          <w:rFonts w:ascii="Arial" w:hAnsi="Arial" w:cs="Arial"/>
          <w:sz w:val="22"/>
          <w:szCs w:val="22"/>
        </w:rPr>
        <w:t xml:space="preserve">uncertainty in the relative location of the runway to the recorded location of the airport and the possibility of an </w:t>
      </w:r>
      <w:proofErr w:type="spellStart"/>
      <w:r w:rsidR="0019657B" w:rsidRPr="00EA421F">
        <w:rPr>
          <w:rFonts w:ascii="Arial" w:hAnsi="Arial" w:cs="Arial"/>
          <w:sz w:val="22"/>
          <w:szCs w:val="22"/>
        </w:rPr>
        <w:t>airtanker</w:t>
      </w:r>
      <w:r w:rsidR="00B60636" w:rsidRPr="00EA421F">
        <w:rPr>
          <w:rFonts w:ascii="Arial" w:hAnsi="Arial" w:cs="Arial"/>
          <w:sz w:val="22"/>
          <w:szCs w:val="22"/>
        </w:rPr>
        <w:t>’s</w:t>
      </w:r>
      <w:proofErr w:type="spellEnd"/>
      <w:r w:rsidR="00B60636" w:rsidRPr="00EA421F">
        <w:rPr>
          <w:rFonts w:ascii="Arial" w:hAnsi="Arial" w:cs="Arial"/>
          <w:sz w:val="22"/>
          <w:szCs w:val="22"/>
        </w:rPr>
        <w:t xml:space="preserve"> location not being immediately picked up by the </w:t>
      </w:r>
      <w:r w:rsidR="00FE7F9E" w:rsidRPr="00EA421F">
        <w:rPr>
          <w:rFonts w:ascii="Arial" w:hAnsi="Arial" w:cs="Arial"/>
          <w:sz w:val="22"/>
          <w:szCs w:val="22"/>
        </w:rPr>
        <w:t>location tracking module when</w:t>
      </w:r>
      <w:r w:rsidR="00B60636" w:rsidRPr="00EA421F">
        <w:rPr>
          <w:rFonts w:ascii="Arial" w:hAnsi="Arial" w:cs="Arial"/>
          <w:sz w:val="22"/>
          <w:szCs w:val="22"/>
        </w:rPr>
        <w:t xml:space="preserve"> it is first powered on and set in motion down the runway. </w:t>
      </w:r>
      <w:r w:rsidR="007016B0" w:rsidRPr="00EA421F">
        <w:rPr>
          <w:rFonts w:ascii="Arial" w:hAnsi="Arial" w:cs="Arial"/>
          <w:sz w:val="22"/>
          <w:szCs w:val="22"/>
        </w:rPr>
        <w:t>A start (power up) time and end (power down) time, corresponding to the data points of start and end location, respectively, are also determined.</w:t>
      </w:r>
      <w:r w:rsidR="000026F8">
        <w:rPr>
          <w:rFonts w:ascii="Arial" w:hAnsi="Arial" w:cs="Arial"/>
          <w:sz w:val="22"/>
          <w:szCs w:val="22"/>
        </w:rPr>
        <w:t xml:space="preserve"> For airtankers that are not capable of in-flight water pickup, a retardant pickup event may also be generated and correspond to the time and location between the end time and location for a trip and the start time and location for the subsequent trip.</w:t>
      </w:r>
    </w:p>
    <w:p w:rsidR="00B60636" w:rsidRPr="00EA421F" w:rsidRDefault="00276359" w:rsidP="001103DB">
      <w:pPr>
        <w:pStyle w:val="ListParagraph"/>
        <w:numPr>
          <w:ilvl w:val="0"/>
          <w:numId w:val="20"/>
          <w:numberingChange w:id="53" w:author="Nick Clark" w:date="2013-11-08T19:25:00Z" w:original="[%1:43: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412, the </w:t>
      </w:r>
      <w:r w:rsidR="00F51BF3" w:rsidRPr="00EA421F">
        <w:rPr>
          <w:rFonts w:ascii="Arial" w:hAnsi="Arial" w:cs="Arial"/>
          <w:sz w:val="22"/>
          <w:szCs w:val="22"/>
        </w:rPr>
        <w:t>processing module</w:t>
      </w:r>
      <w:r w:rsidRPr="00EA421F">
        <w:rPr>
          <w:rFonts w:ascii="Arial" w:hAnsi="Arial" w:cs="Arial"/>
          <w:sz w:val="22"/>
          <w:szCs w:val="22"/>
        </w:rPr>
        <w:t xml:space="preserve"> </w:t>
      </w:r>
      <w:r w:rsidR="00202C22" w:rsidRPr="00EA421F">
        <w:rPr>
          <w:rFonts w:ascii="Arial" w:hAnsi="Arial" w:cs="Arial"/>
          <w:sz w:val="22"/>
          <w:szCs w:val="22"/>
        </w:rPr>
        <w:t xml:space="preserve">generates </w:t>
      </w:r>
      <w:r w:rsidRPr="00EA421F">
        <w:rPr>
          <w:rFonts w:ascii="Arial" w:hAnsi="Arial" w:cs="Arial"/>
          <w:sz w:val="22"/>
          <w:szCs w:val="22"/>
        </w:rPr>
        <w:t>water pickup</w:t>
      </w:r>
      <w:r w:rsidR="00202C22" w:rsidRPr="00EA421F">
        <w:rPr>
          <w:rFonts w:ascii="Arial" w:hAnsi="Arial" w:cs="Arial"/>
          <w:sz w:val="22"/>
          <w:szCs w:val="22"/>
        </w:rPr>
        <w:t xml:space="preserve"> data</w:t>
      </w:r>
      <w:r w:rsidR="000026F8">
        <w:rPr>
          <w:rFonts w:ascii="Arial" w:hAnsi="Arial" w:cs="Arial"/>
          <w:sz w:val="22"/>
          <w:szCs w:val="22"/>
        </w:rPr>
        <w:t xml:space="preserve"> in cases where the airtanker for which the trip data relates is one that is capable of in-flight water pickup. Generating water pickup data</w:t>
      </w:r>
      <w:r w:rsidRPr="00EA421F">
        <w:rPr>
          <w:rFonts w:ascii="Arial" w:hAnsi="Arial" w:cs="Arial"/>
          <w:sz w:val="22"/>
          <w:szCs w:val="22"/>
        </w:rPr>
        <w:t xml:space="preserve"> comprises </w:t>
      </w:r>
      <w:r w:rsidR="00F9185E" w:rsidRPr="00EA421F">
        <w:rPr>
          <w:rFonts w:ascii="Arial" w:hAnsi="Arial" w:cs="Arial"/>
          <w:sz w:val="22"/>
          <w:szCs w:val="22"/>
        </w:rPr>
        <w:t xml:space="preserve">establishing </w:t>
      </w:r>
      <w:r w:rsidRPr="00EA421F">
        <w:rPr>
          <w:rFonts w:ascii="Arial" w:hAnsi="Arial" w:cs="Arial"/>
          <w:sz w:val="22"/>
          <w:szCs w:val="22"/>
        </w:rPr>
        <w:t xml:space="preserve">the water pickup and water drop times </w:t>
      </w:r>
      <w:r w:rsidR="00F9185E" w:rsidRPr="00EA421F">
        <w:rPr>
          <w:rFonts w:ascii="Arial" w:hAnsi="Arial" w:cs="Arial"/>
          <w:sz w:val="22"/>
          <w:szCs w:val="22"/>
        </w:rPr>
        <w:t xml:space="preserve">and locations </w:t>
      </w:r>
      <w:r w:rsidRPr="00EA421F">
        <w:rPr>
          <w:rFonts w:ascii="Arial" w:hAnsi="Arial" w:cs="Arial"/>
          <w:sz w:val="22"/>
          <w:szCs w:val="22"/>
        </w:rPr>
        <w:t xml:space="preserve">for attacking a fire. Each </w:t>
      </w:r>
      <w:r w:rsidR="0019657B" w:rsidRPr="00EA421F">
        <w:rPr>
          <w:rFonts w:ascii="Arial" w:hAnsi="Arial" w:cs="Arial"/>
          <w:sz w:val="22"/>
          <w:szCs w:val="22"/>
        </w:rPr>
        <w:t>airtanker</w:t>
      </w:r>
      <w:r w:rsidR="00B60636" w:rsidRPr="00EA421F">
        <w:rPr>
          <w:rFonts w:ascii="Arial" w:hAnsi="Arial" w:cs="Arial"/>
          <w:sz w:val="22"/>
          <w:szCs w:val="22"/>
        </w:rPr>
        <w:t xml:space="preserve"> cycle</w:t>
      </w:r>
      <w:r w:rsidRPr="00EA421F">
        <w:rPr>
          <w:rFonts w:ascii="Arial" w:hAnsi="Arial" w:cs="Arial"/>
          <w:sz w:val="22"/>
          <w:szCs w:val="22"/>
        </w:rPr>
        <w:t>s</w:t>
      </w:r>
      <w:r w:rsidR="00B60636" w:rsidRPr="00EA421F">
        <w:rPr>
          <w:rFonts w:ascii="Arial" w:hAnsi="Arial" w:cs="Arial"/>
          <w:sz w:val="22"/>
          <w:szCs w:val="22"/>
        </w:rPr>
        <w:t xml:space="preserve"> between the fire and the lake from which it picks up water </w:t>
      </w:r>
      <w:r w:rsidRPr="00EA421F">
        <w:rPr>
          <w:rFonts w:ascii="Arial" w:hAnsi="Arial" w:cs="Arial"/>
          <w:sz w:val="22"/>
          <w:szCs w:val="22"/>
        </w:rPr>
        <w:t xml:space="preserve">to be </w:t>
      </w:r>
      <w:r w:rsidR="00B60636" w:rsidRPr="00EA421F">
        <w:rPr>
          <w:rFonts w:ascii="Arial" w:hAnsi="Arial" w:cs="Arial"/>
          <w:sz w:val="22"/>
          <w:szCs w:val="22"/>
        </w:rPr>
        <w:t>dropped on the fire.</w:t>
      </w:r>
      <w:r w:rsidRPr="00EA421F">
        <w:rPr>
          <w:rFonts w:ascii="Arial" w:hAnsi="Arial" w:cs="Arial"/>
          <w:sz w:val="22"/>
          <w:szCs w:val="22"/>
        </w:rPr>
        <w:t xml:space="preserve"> A measure of “drop time” may be used to represent </w:t>
      </w:r>
      <w:r w:rsidR="00B60636" w:rsidRPr="00EA421F">
        <w:rPr>
          <w:rFonts w:ascii="Arial" w:hAnsi="Arial" w:cs="Arial"/>
          <w:sz w:val="22"/>
          <w:szCs w:val="22"/>
        </w:rPr>
        <w:t xml:space="preserve">the time between consecutive drops of water on the fire. </w:t>
      </w:r>
      <w:r w:rsidRPr="00EA421F">
        <w:rPr>
          <w:rFonts w:ascii="Arial" w:hAnsi="Arial" w:cs="Arial"/>
          <w:sz w:val="22"/>
          <w:szCs w:val="22"/>
        </w:rPr>
        <w:t xml:space="preserve"> A </w:t>
      </w:r>
      <w:r w:rsidR="00B60636" w:rsidRPr="00EA421F">
        <w:rPr>
          <w:rFonts w:ascii="Arial" w:hAnsi="Arial" w:cs="Arial"/>
          <w:sz w:val="22"/>
          <w:szCs w:val="22"/>
        </w:rPr>
        <w:t>drop time versus lake-to-fire distance model</w:t>
      </w:r>
      <w:r w:rsidRPr="00EA421F">
        <w:rPr>
          <w:rFonts w:ascii="Arial" w:hAnsi="Arial" w:cs="Arial"/>
          <w:sz w:val="22"/>
          <w:szCs w:val="22"/>
        </w:rPr>
        <w:t xml:space="preserve"> may further be generated</w:t>
      </w:r>
      <w:r w:rsidR="00B60636" w:rsidRPr="00EA421F">
        <w:rPr>
          <w:rFonts w:ascii="Arial" w:hAnsi="Arial" w:cs="Arial"/>
          <w:sz w:val="22"/>
          <w:szCs w:val="22"/>
        </w:rPr>
        <w:t xml:space="preserve">. Determining when subsequent loads of water are dropped on the fire would </w:t>
      </w:r>
      <w:r w:rsidRPr="00EA421F">
        <w:rPr>
          <w:rFonts w:ascii="Arial" w:hAnsi="Arial" w:cs="Arial"/>
          <w:sz w:val="22"/>
          <w:szCs w:val="22"/>
        </w:rPr>
        <w:t>provide an</w:t>
      </w:r>
      <w:r w:rsidR="00B60636" w:rsidRPr="00EA421F">
        <w:rPr>
          <w:rFonts w:ascii="Arial" w:hAnsi="Arial" w:cs="Arial"/>
          <w:sz w:val="22"/>
          <w:szCs w:val="22"/>
        </w:rPr>
        <w:t xml:space="preserve"> approximat</w:t>
      </w:r>
      <w:r w:rsidR="00F9185E" w:rsidRPr="00EA421F">
        <w:rPr>
          <w:rFonts w:ascii="Arial" w:hAnsi="Arial" w:cs="Arial"/>
          <w:sz w:val="22"/>
          <w:szCs w:val="22"/>
        </w:rPr>
        <w:t>ion</w:t>
      </w:r>
      <w:r w:rsidR="00B60636" w:rsidRPr="00EA421F">
        <w:rPr>
          <w:rFonts w:ascii="Arial" w:hAnsi="Arial" w:cs="Arial"/>
          <w:sz w:val="22"/>
          <w:szCs w:val="22"/>
        </w:rPr>
        <w:t xml:space="preserve"> </w:t>
      </w:r>
      <w:r w:rsidRPr="00EA421F">
        <w:rPr>
          <w:rFonts w:ascii="Arial" w:hAnsi="Arial" w:cs="Arial"/>
          <w:sz w:val="22"/>
          <w:szCs w:val="22"/>
        </w:rPr>
        <w:t xml:space="preserve">of </w:t>
      </w:r>
      <w:r w:rsidR="00B60636" w:rsidRPr="00EA421F">
        <w:rPr>
          <w:rFonts w:ascii="Arial" w:hAnsi="Arial" w:cs="Arial"/>
          <w:sz w:val="22"/>
          <w:szCs w:val="22"/>
        </w:rPr>
        <w:t xml:space="preserve">drop times, but not any information about the distance to a usable lake. To account for this, </w:t>
      </w: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can </w:t>
      </w:r>
      <w:r w:rsidR="00202C22" w:rsidRPr="00EA421F">
        <w:rPr>
          <w:rFonts w:ascii="Arial" w:hAnsi="Arial" w:cs="Arial"/>
          <w:sz w:val="22"/>
          <w:szCs w:val="22"/>
        </w:rPr>
        <w:t xml:space="preserve">generate </w:t>
      </w:r>
      <w:r w:rsidRPr="00EA421F">
        <w:rPr>
          <w:rFonts w:ascii="Arial" w:hAnsi="Arial" w:cs="Arial"/>
          <w:sz w:val="22"/>
          <w:szCs w:val="22"/>
        </w:rPr>
        <w:t xml:space="preserve">the time and location </w:t>
      </w:r>
      <w:r w:rsidR="00202C22" w:rsidRPr="00EA421F">
        <w:rPr>
          <w:rFonts w:ascii="Arial" w:hAnsi="Arial" w:cs="Arial"/>
          <w:sz w:val="22"/>
          <w:szCs w:val="22"/>
        </w:rPr>
        <w:t xml:space="preserve">data corresponding to the </w:t>
      </w:r>
      <w:r w:rsidR="0019657B" w:rsidRPr="00EA421F">
        <w:rPr>
          <w:rFonts w:ascii="Arial" w:hAnsi="Arial" w:cs="Arial"/>
          <w:sz w:val="22"/>
          <w:szCs w:val="22"/>
        </w:rPr>
        <w:t>airtanker</w:t>
      </w:r>
      <w:r w:rsidRPr="00EA421F">
        <w:rPr>
          <w:rFonts w:ascii="Arial" w:hAnsi="Arial" w:cs="Arial"/>
          <w:sz w:val="22"/>
          <w:szCs w:val="22"/>
        </w:rPr>
        <w:t xml:space="preserve"> skimming</w:t>
      </w:r>
      <w:r w:rsidR="00B60636" w:rsidRPr="00EA421F">
        <w:rPr>
          <w:rFonts w:ascii="Arial" w:hAnsi="Arial" w:cs="Arial"/>
          <w:sz w:val="22"/>
          <w:szCs w:val="22"/>
        </w:rPr>
        <w:t xml:space="preserve"> water from the surface of a lake</w:t>
      </w:r>
      <w:r w:rsidRPr="00EA421F">
        <w:rPr>
          <w:rFonts w:ascii="Arial" w:hAnsi="Arial" w:cs="Arial"/>
          <w:sz w:val="22"/>
          <w:szCs w:val="22"/>
        </w:rPr>
        <w:t xml:space="preserve">, which may be defined as </w:t>
      </w:r>
      <w:r w:rsidR="00B60636" w:rsidRPr="00EA421F">
        <w:rPr>
          <w:rFonts w:ascii="Arial" w:hAnsi="Arial" w:cs="Arial"/>
          <w:sz w:val="22"/>
          <w:szCs w:val="22"/>
        </w:rPr>
        <w:t xml:space="preserve">a “water pickup event”. </w:t>
      </w:r>
    </w:p>
    <w:p w:rsidR="00B60636" w:rsidRPr="00EA421F" w:rsidRDefault="004A3C91" w:rsidP="001103DB">
      <w:pPr>
        <w:pStyle w:val="ListParagraph"/>
        <w:numPr>
          <w:ilvl w:val="0"/>
          <w:numId w:val="20"/>
          <w:numberingChange w:id="54" w:author="Nick Clark" w:date="2013-11-08T19:25:00Z" w:original="[%1:44: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Identification of t</w:t>
      </w:r>
      <w:r w:rsidR="00B60636" w:rsidRPr="00EA421F">
        <w:rPr>
          <w:rFonts w:ascii="Arial" w:hAnsi="Arial" w:cs="Arial"/>
          <w:sz w:val="22"/>
          <w:szCs w:val="22"/>
        </w:rPr>
        <w:t xml:space="preserve">he water pickup </w:t>
      </w:r>
      <w:r w:rsidR="00FE7F9E" w:rsidRPr="00EA421F">
        <w:rPr>
          <w:rFonts w:ascii="Arial" w:hAnsi="Arial" w:cs="Arial"/>
          <w:sz w:val="22"/>
          <w:szCs w:val="22"/>
        </w:rPr>
        <w:t>event</w:t>
      </w:r>
      <w:r w:rsidR="00276359" w:rsidRPr="00EA421F">
        <w:rPr>
          <w:rFonts w:ascii="Arial" w:hAnsi="Arial" w:cs="Arial"/>
          <w:sz w:val="22"/>
          <w:szCs w:val="22"/>
        </w:rPr>
        <w:t xml:space="preserve"> </w:t>
      </w:r>
      <w:r w:rsidR="00962281" w:rsidRPr="00EA421F">
        <w:rPr>
          <w:rFonts w:ascii="Arial" w:hAnsi="Arial" w:cs="Arial"/>
          <w:sz w:val="22"/>
          <w:szCs w:val="22"/>
        </w:rPr>
        <w:t xml:space="preserve">may be </w:t>
      </w:r>
      <w:r w:rsidR="00B60636" w:rsidRPr="00EA421F">
        <w:rPr>
          <w:rFonts w:ascii="Arial" w:hAnsi="Arial" w:cs="Arial"/>
          <w:sz w:val="22"/>
          <w:szCs w:val="22"/>
        </w:rPr>
        <w:t xml:space="preserve">based on two characteristics of </w:t>
      </w:r>
      <w:r w:rsidR="0019657B" w:rsidRPr="00EA421F">
        <w:rPr>
          <w:rFonts w:ascii="Arial" w:hAnsi="Arial" w:cs="Arial"/>
          <w:sz w:val="22"/>
          <w:szCs w:val="22"/>
        </w:rPr>
        <w:t>airtanker</w:t>
      </w:r>
      <w:r w:rsidR="00B60636" w:rsidRPr="00EA421F">
        <w:rPr>
          <w:rFonts w:ascii="Arial" w:hAnsi="Arial" w:cs="Arial"/>
          <w:sz w:val="22"/>
          <w:szCs w:val="22"/>
        </w:rPr>
        <w:t xml:space="preserve"> </w:t>
      </w:r>
      <w:r w:rsidR="00962281" w:rsidRPr="00EA421F">
        <w:rPr>
          <w:rFonts w:ascii="Arial" w:hAnsi="Arial" w:cs="Arial"/>
          <w:sz w:val="22"/>
          <w:szCs w:val="22"/>
        </w:rPr>
        <w:t xml:space="preserve">behavior observed by the applicants and shown in Fig. </w:t>
      </w:r>
      <w:r w:rsidR="00FE7F9E" w:rsidRPr="00EA421F">
        <w:rPr>
          <w:rFonts w:ascii="Arial" w:hAnsi="Arial" w:cs="Arial"/>
          <w:sz w:val="22"/>
          <w:szCs w:val="22"/>
        </w:rPr>
        <w:t>5</w:t>
      </w:r>
      <w:r w:rsidR="00B60636" w:rsidRPr="00EA421F">
        <w:rPr>
          <w:rFonts w:ascii="Arial" w:hAnsi="Arial" w:cs="Arial"/>
          <w:sz w:val="22"/>
          <w:szCs w:val="22"/>
        </w:rPr>
        <w:t xml:space="preserve">: 1) the </w:t>
      </w:r>
      <w:r w:rsidR="0019657B" w:rsidRPr="00EA421F">
        <w:rPr>
          <w:rFonts w:ascii="Arial" w:hAnsi="Arial" w:cs="Arial"/>
          <w:sz w:val="22"/>
          <w:szCs w:val="22"/>
        </w:rPr>
        <w:t>airtanker</w:t>
      </w:r>
      <w:r w:rsidR="00B60636" w:rsidRPr="00EA421F">
        <w:rPr>
          <w:rFonts w:ascii="Arial" w:hAnsi="Arial" w:cs="Arial"/>
          <w:sz w:val="22"/>
          <w:szCs w:val="22"/>
        </w:rPr>
        <w:t xml:space="preserve"> speed decreases sharply to ensure a safe pickup of water, and 2) the </w:t>
      </w:r>
      <w:r w:rsidR="0019657B" w:rsidRPr="00EA421F">
        <w:rPr>
          <w:rFonts w:ascii="Arial" w:hAnsi="Arial" w:cs="Arial"/>
          <w:sz w:val="22"/>
          <w:szCs w:val="22"/>
        </w:rPr>
        <w:t>airtanker</w:t>
      </w:r>
      <w:r w:rsidR="00B60636" w:rsidRPr="00EA421F">
        <w:rPr>
          <w:rFonts w:ascii="Arial" w:hAnsi="Arial" w:cs="Arial"/>
          <w:sz w:val="22"/>
          <w:szCs w:val="22"/>
        </w:rPr>
        <w:t xml:space="preserve"> flies at a lower altitude in order to scoop water from a lake. </w:t>
      </w:r>
      <w:r w:rsidR="00276359" w:rsidRPr="00EA421F">
        <w:rPr>
          <w:rFonts w:ascii="Arial" w:hAnsi="Arial" w:cs="Arial"/>
          <w:sz w:val="22"/>
          <w:szCs w:val="22"/>
        </w:rPr>
        <w:t xml:space="preserve">Notably, water pickup is generally </w:t>
      </w:r>
      <w:r w:rsidR="00B60636" w:rsidRPr="00EA421F">
        <w:rPr>
          <w:rFonts w:ascii="Arial" w:hAnsi="Arial" w:cs="Arial"/>
          <w:sz w:val="22"/>
          <w:szCs w:val="22"/>
        </w:rPr>
        <w:t xml:space="preserve">cyclical </w:t>
      </w:r>
      <w:r w:rsidR="00276359" w:rsidRPr="00EA421F">
        <w:rPr>
          <w:rFonts w:ascii="Arial" w:hAnsi="Arial" w:cs="Arial"/>
          <w:sz w:val="22"/>
          <w:szCs w:val="22"/>
        </w:rPr>
        <w:t>with the pattern repeating</w:t>
      </w:r>
      <w:r w:rsidR="00B60636" w:rsidRPr="00EA421F">
        <w:rPr>
          <w:rFonts w:ascii="Arial" w:hAnsi="Arial" w:cs="Arial"/>
          <w:sz w:val="22"/>
          <w:szCs w:val="22"/>
        </w:rPr>
        <w:t xml:space="preserve"> itself every 3-4 minutes</w:t>
      </w:r>
      <w:r w:rsidR="00F9185E" w:rsidRPr="00EA421F">
        <w:rPr>
          <w:rFonts w:ascii="Arial" w:hAnsi="Arial" w:cs="Arial"/>
          <w:sz w:val="22"/>
          <w:szCs w:val="22"/>
        </w:rPr>
        <w:t xml:space="preserve"> in the example shown in Fig. </w:t>
      </w:r>
      <w:r w:rsidR="00FE7F9E" w:rsidRPr="00EA421F">
        <w:rPr>
          <w:rFonts w:ascii="Arial" w:hAnsi="Arial" w:cs="Arial"/>
          <w:sz w:val="22"/>
          <w:szCs w:val="22"/>
        </w:rPr>
        <w:t>5</w:t>
      </w:r>
      <w:r w:rsidR="00B60636" w:rsidRPr="00EA421F">
        <w:rPr>
          <w:rFonts w:ascii="Arial" w:hAnsi="Arial" w:cs="Arial"/>
          <w:sz w:val="22"/>
          <w:szCs w:val="22"/>
        </w:rPr>
        <w:t xml:space="preserve">. </w:t>
      </w:r>
      <w:r w:rsidR="00962281" w:rsidRPr="00EA421F">
        <w:rPr>
          <w:rFonts w:ascii="Arial" w:hAnsi="Arial" w:cs="Arial"/>
          <w:sz w:val="22"/>
          <w:szCs w:val="22"/>
        </w:rPr>
        <w:t>It has been found that e</w:t>
      </w:r>
      <w:r w:rsidR="00B60636" w:rsidRPr="00EA421F">
        <w:rPr>
          <w:rFonts w:ascii="Arial" w:hAnsi="Arial" w:cs="Arial"/>
          <w:sz w:val="22"/>
          <w:szCs w:val="22"/>
        </w:rPr>
        <w:t xml:space="preserve">ach cycle can be partitioned into 4 basic events </w:t>
      </w:r>
      <w:r w:rsidR="00FE7F9E" w:rsidRPr="00EA421F">
        <w:rPr>
          <w:rFonts w:ascii="Arial" w:hAnsi="Arial" w:cs="Arial"/>
          <w:sz w:val="22"/>
          <w:szCs w:val="22"/>
        </w:rPr>
        <w:t xml:space="preserve">per cycle </w:t>
      </w:r>
      <w:r w:rsidR="00B60636" w:rsidRPr="00EA421F">
        <w:rPr>
          <w:rFonts w:ascii="Arial" w:hAnsi="Arial" w:cs="Arial"/>
          <w:sz w:val="22"/>
          <w:szCs w:val="22"/>
        </w:rPr>
        <w:t xml:space="preserve">(labeled </w:t>
      </w:r>
      <w:r w:rsidR="00962281" w:rsidRPr="00EA421F">
        <w:rPr>
          <w:rFonts w:ascii="Arial" w:hAnsi="Arial" w:cs="Arial"/>
          <w:sz w:val="22"/>
          <w:szCs w:val="22"/>
        </w:rPr>
        <w:t xml:space="preserve">in Fig. </w:t>
      </w:r>
      <w:r w:rsidR="00FE7F9E" w:rsidRPr="00EA421F">
        <w:rPr>
          <w:rFonts w:ascii="Arial" w:hAnsi="Arial" w:cs="Arial"/>
          <w:sz w:val="22"/>
          <w:szCs w:val="22"/>
        </w:rPr>
        <w:t>5</w:t>
      </w:r>
      <w:r w:rsidR="00962281" w:rsidRPr="00EA421F">
        <w:rPr>
          <w:rFonts w:ascii="Arial" w:hAnsi="Arial" w:cs="Arial"/>
          <w:sz w:val="22"/>
          <w:szCs w:val="22"/>
        </w:rPr>
        <w:t xml:space="preserve"> as </w:t>
      </w:r>
      <w:r w:rsidR="00B60636" w:rsidRPr="00EA421F">
        <w:rPr>
          <w:rFonts w:ascii="Arial" w:hAnsi="Arial" w:cs="Arial"/>
          <w:sz w:val="22"/>
          <w:szCs w:val="22"/>
        </w:rPr>
        <w:t>points A</w:t>
      </w:r>
      <w:r w:rsidR="00962281" w:rsidRPr="00EA421F">
        <w:rPr>
          <w:rFonts w:ascii="Arial" w:hAnsi="Arial" w:cs="Arial"/>
          <w:sz w:val="22"/>
          <w:szCs w:val="22"/>
        </w:rPr>
        <w:t xml:space="preserve"> through E</w:t>
      </w:r>
      <w:r w:rsidR="00B60636" w:rsidRPr="00EA421F">
        <w:rPr>
          <w:rFonts w:ascii="Arial" w:hAnsi="Arial" w:cs="Arial"/>
          <w:sz w:val="22"/>
          <w:szCs w:val="22"/>
        </w:rPr>
        <w:t xml:space="preserve">). </w:t>
      </w:r>
      <w:r w:rsidR="00962281" w:rsidRPr="00EA421F">
        <w:rPr>
          <w:rFonts w:ascii="Arial" w:hAnsi="Arial" w:cs="Arial"/>
          <w:sz w:val="22"/>
          <w:szCs w:val="22"/>
        </w:rPr>
        <w:t xml:space="preserve">Points A and E correspond to altitude minimums for each cycle, which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allocates</w:t>
      </w:r>
      <w:r w:rsidR="00962281" w:rsidRPr="00EA421F">
        <w:rPr>
          <w:rFonts w:ascii="Arial" w:hAnsi="Arial" w:cs="Arial"/>
          <w:sz w:val="22"/>
          <w:szCs w:val="22"/>
        </w:rPr>
        <w:t xml:space="preserve"> </w:t>
      </w:r>
      <w:r w:rsidR="00F9185E" w:rsidRPr="00EA421F">
        <w:rPr>
          <w:rFonts w:ascii="Arial" w:hAnsi="Arial" w:cs="Arial"/>
          <w:sz w:val="22"/>
          <w:szCs w:val="22"/>
        </w:rPr>
        <w:t xml:space="preserve">to </w:t>
      </w:r>
      <w:r w:rsidR="00962281" w:rsidRPr="00EA421F">
        <w:rPr>
          <w:rFonts w:ascii="Arial" w:hAnsi="Arial" w:cs="Arial"/>
          <w:sz w:val="22"/>
          <w:szCs w:val="22"/>
        </w:rPr>
        <w:t xml:space="preserve">the </w:t>
      </w:r>
      <w:r w:rsidR="0019657B" w:rsidRPr="00EA421F">
        <w:rPr>
          <w:rFonts w:ascii="Arial" w:hAnsi="Arial" w:cs="Arial"/>
          <w:sz w:val="22"/>
          <w:szCs w:val="22"/>
        </w:rPr>
        <w:t>airtanker</w:t>
      </w:r>
      <w:r w:rsidR="00962281" w:rsidRPr="00EA421F">
        <w:rPr>
          <w:rFonts w:ascii="Arial" w:hAnsi="Arial" w:cs="Arial"/>
          <w:sz w:val="22"/>
          <w:szCs w:val="22"/>
        </w:rPr>
        <w:t xml:space="preserve"> making a water pickup (in the example shown these altitudes are </w:t>
      </w:r>
      <w:r w:rsidR="00B60636" w:rsidRPr="00EA421F">
        <w:rPr>
          <w:rFonts w:ascii="Arial" w:hAnsi="Arial" w:cs="Arial"/>
          <w:sz w:val="22"/>
          <w:szCs w:val="22"/>
        </w:rPr>
        <w:t>between 1100 and 1150 feet</w:t>
      </w:r>
      <w:r w:rsidR="00962281" w:rsidRPr="00EA421F">
        <w:rPr>
          <w:rFonts w:ascii="Arial" w:hAnsi="Arial" w:cs="Arial"/>
          <w:sz w:val="22"/>
          <w:szCs w:val="22"/>
        </w:rPr>
        <w:t>, however it will be appreciated that the altitudes will depend on the general altitude above sea level of the particular area being serviced</w:t>
      </w:r>
      <w:r w:rsidR="00FE7F9E" w:rsidRPr="00EA421F">
        <w:rPr>
          <w:rFonts w:ascii="Arial" w:hAnsi="Arial" w:cs="Arial"/>
          <w:sz w:val="22"/>
          <w:szCs w:val="22"/>
        </w:rPr>
        <w:t>, which is determinable with reference to the geography database</w:t>
      </w:r>
      <w:r w:rsidR="00962281" w:rsidRPr="00EA421F">
        <w:rPr>
          <w:rFonts w:ascii="Arial" w:hAnsi="Arial" w:cs="Arial"/>
          <w:sz w:val="22"/>
          <w:szCs w:val="22"/>
        </w:rPr>
        <w:t xml:space="preserve">). </w:t>
      </w:r>
      <w:r w:rsidR="00772208" w:rsidRPr="00EA421F">
        <w:rPr>
          <w:rFonts w:ascii="Arial" w:hAnsi="Arial" w:cs="Arial"/>
          <w:sz w:val="22"/>
          <w:szCs w:val="22"/>
        </w:rPr>
        <w:t xml:space="preserve">The location at these points is deemed to be the lake location. </w:t>
      </w:r>
      <w:r w:rsidR="00B60636" w:rsidRPr="00EA421F">
        <w:rPr>
          <w:rFonts w:ascii="Arial" w:hAnsi="Arial" w:cs="Arial"/>
          <w:sz w:val="22"/>
          <w:szCs w:val="22"/>
        </w:rPr>
        <w:t>From point A to point B, altitude and speed have increased significantly</w:t>
      </w:r>
      <w:r w:rsidR="00962281" w:rsidRPr="00EA421F">
        <w:rPr>
          <w:rFonts w:ascii="Arial" w:hAnsi="Arial" w:cs="Arial"/>
          <w:sz w:val="22"/>
          <w:szCs w:val="22"/>
        </w:rPr>
        <w:t xml:space="preserve">, and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 xml:space="preserve">allocates this segment to </w:t>
      </w:r>
      <w:r w:rsidR="00B60636" w:rsidRPr="00EA421F">
        <w:rPr>
          <w:rFonts w:ascii="Arial" w:hAnsi="Arial" w:cs="Arial"/>
          <w:sz w:val="22"/>
          <w:szCs w:val="22"/>
        </w:rPr>
        <w:t xml:space="preserve">the </w:t>
      </w:r>
      <w:r w:rsidR="0019657B" w:rsidRPr="00EA421F">
        <w:rPr>
          <w:rFonts w:ascii="Arial" w:hAnsi="Arial" w:cs="Arial"/>
          <w:sz w:val="22"/>
          <w:szCs w:val="22"/>
        </w:rPr>
        <w:t>airtanker</w:t>
      </w:r>
      <w:r w:rsidR="00B60636" w:rsidRPr="00EA421F">
        <w:rPr>
          <w:rFonts w:ascii="Arial" w:hAnsi="Arial" w:cs="Arial"/>
          <w:sz w:val="22"/>
          <w:szCs w:val="22"/>
        </w:rPr>
        <w:t xml:space="preserve"> travelling from the lake to the fire. From point B to C, the </w:t>
      </w:r>
      <w:r w:rsidR="0019657B" w:rsidRPr="00EA421F">
        <w:rPr>
          <w:rFonts w:ascii="Arial" w:hAnsi="Arial" w:cs="Arial"/>
          <w:sz w:val="22"/>
          <w:szCs w:val="22"/>
        </w:rPr>
        <w:t>airtanker</w:t>
      </w:r>
      <w:r w:rsidR="00B60636" w:rsidRPr="00EA421F">
        <w:rPr>
          <w:rFonts w:ascii="Arial" w:hAnsi="Arial" w:cs="Arial"/>
          <w:sz w:val="22"/>
          <w:szCs w:val="22"/>
        </w:rPr>
        <w:t xml:space="preserve"> is slowing down and </w:t>
      </w:r>
      <w:r w:rsidR="00962281" w:rsidRPr="00EA421F">
        <w:rPr>
          <w:rFonts w:ascii="Arial" w:hAnsi="Arial" w:cs="Arial"/>
          <w:sz w:val="22"/>
          <w:szCs w:val="22"/>
        </w:rPr>
        <w:t xml:space="preserve">decreasing altitude, though not to a minimum (as A or E), which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 xml:space="preserve">allocates to </w:t>
      </w:r>
      <w:r w:rsidR="00B60636" w:rsidRPr="00EA421F">
        <w:rPr>
          <w:rFonts w:ascii="Arial" w:hAnsi="Arial" w:cs="Arial"/>
          <w:sz w:val="22"/>
          <w:szCs w:val="22"/>
        </w:rPr>
        <w:t xml:space="preserve">water </w:t>
      </w:r>
      <w:r w:rsidR="00F9185E" w:rsidRPr="00EA421F">
        <w:rPr>
          <w:rFonts w:ascii="Arial" w:hAnsi="Arial" w:cs="Arial"/>
          <w:sz w:val="22"/>
          <w:szCs w:val="22"/>
        </w:rPr>
        <w:t>drop</w:t>
      </w:r>
      <w:r w:rsidR="00B60636" w:rsidRPr="00EA421F">
        <w:rPr>
          <w:rFonts w:ascii="Arial" w:hAnsi="Arial" w:cs="Arial"/>
          <w:sz w:val="22"/>
          <w:szCs w:val="22"/>
        </w:rPr>
        <w:t xml:space="preserve">. </w:t>
      </w:r>
      <w:r w:rsidR="00FE7F9E" w:rsidRPr="00EA421F">
        <w:rPr>
          <w:rFonts w:ascii="Arial" w:hAnsi="Arial" w:cs="Arial"/>
          <w:sz w:val="22"/>
          <w:szCs w:val="22"/>
        </w:rPr>
        <w:t xml:space="preserve">The location at the corresponding time is deemed to be the fire location. </w:t>
      </w:r>
      <w:r w:rsidR="00B60636" w:rsidRPr="00EA421F">
        <w:rPr>
          <w:rFonts w:ascii="Arial" w:hAnsi="Arial" w:cs="Arial"/>
          <w:sz w:val="22"/>
          <w:szCs w:val="22"/>
        </w:rPr>
        <w:t xml:space="preserve">From C to D, the </w:t>
      </w:r>
      <w:r w:rsidR="0019657B" w:rsidRPr="00EA421F">
        <w:rPr>
          <w:rFonts w:ascii="Arial" w:hAnsi="Arial" w:cs="Arial"/>
          <w:sz w:val="22"/>
          <w:szCs w:val="22"/>
        </w:rPr>
        <w:t>airtanker</w:t>
      </w:r>
      <w:r w:rsidR="00B60636" w:rsidRPr="00EA421F">
        <w:rPr>
          <w:rFonts w:ascii="Arial" w:hAnsi="Arial" w:cs="Arial"/>
          <w:sz w:val="22"/>
          <w:szCs w:val="22"/>
        </w:rPr>
        <w:t xml:space="preserve"> </w:t>
      </w:r>
      <w:r w:rsidR="00962281" w:rsidRPr="00EA421F">
        <w:rPr>
          <w:rFonts w:ascii="Arial" w:hAnsi="Arial" w:cs="Arial"/>
          <w:sz w:val="22"/>
          <w:szCs w:val="22"/>
        </w:rPr>
        <w:t xml:space="preserve">increases speed and altitude, which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 xml:space="preserve">allocates to the </w:t>
      </w:r>
      <w:r w:rsidR="0019657B" w:rsidRPr="00EA421F">
        <w:rPr>
          <w:rFonts w:ascii="Arial" w:hAnsi="Arial" w:cs="Arial"/>
          <w:sz w:val="22"/>
          <w:szCs w:val="22"/>
        </w:rPr>
        <w:t>airtanker</w:t>
      </w:r>
      <w:r w:rsidR="00F9185E" w:rsidRPr="00EA421F">
        <w:rPr>
          <w:rFonts w:ascii="Arial" w:hAnsi="Arial" w:cs="Arial"/>
          <w:sz w:val="22"/>
          <w:szCs w:val="22"/>
        </w:rPr>
        <w:t xml:space="preserve"> </w:t>
      </w:r>
      <w:r w:rsidR="00B60636" w:rsidRPr="00EA421F">
        <w:rPr>
          <w:rFonts w:ascii="Arial" w:hAnsi="Arial" w:cs="Arial"/>
          <w:sz w:val="22"/>
          <w:szCs w:val="22"/>
        </w:rPr>
        <w:t xml:space="preserve">heading back towards the water source. Finally from D to E, the </w:t>
      </w:r>
      <w:r w:rsidR="0019657B" w:rsidRPr="00EA421F">
        <w:rPr>
          <w:rFonts w:ascii="Arial" w:hAnsi="Arial" w:cs="Arial"/>
          <w:sz w:val="22"/>
          <w:szCs w:val="22"/>
        </w:rPr>
        <w:t>airtanker</w:t>
      </w:r>
      <w:r w:rsidR="00B60636" w:rsidRPr="00EA421F">
        <w:rPr>
          <w:rFonts w:ascii="Arial" w:hAnsi="Arial" w:cs="Arial"/>
          <w:sz w:val="22"/>
          <w:szCs w:val="22"/>
        </w:rPr>
        <w:t xml:space="preserve"> dives down for another water pickup. In general, there is a slight decrease in altitude and speed when an </w:t>
      </w:r>
      <w:r w:rsidR="0019657B" w:rsidRPr="00EA421F">
        <w:rPr>
          <w:rFonts w:ascii="Arial" w:hAnsi="Arial" w:cs="Arial"/>
          <w:sz w:val="22"/>
          <w:szCs w:val="22"/>
        </w:rPr>
        <w:t>airtanker</w:t>
      </w:r>
      <w:r w:rsidR="00B60636" w:rsidRPr="00EA421F">
        <w:rPr>
          <w:rFonts w:ascii="Arial" w:hAnsi="Arial" w:cs="Arial"/>
          <w:sz w:val="22"/>
          <w:szCs w:val="22"/>
        </w:rPr>
        <w:t xml:space="preserve"> is approaching a fire, </w:t>
      </w:r>
      <w:r w:rsidR="00962281" w:rsidRPr="00EA421F">
        <w:rPr>
          <w:rFonts w:ascii="Arial" w:hAnsi="Arial" w:cs="Arial"/>
          <w:sz w:val="22"/>
          <w:szCs w:val="22"/>
        </w:rPr>
        <w:t>generally</w:t>
      </w:r>
      <w:r w:rsidR="00B60636" w:rsidRPr="00EA421F">
        <w:rPr>
          <w:rFonts w:ascii="Arial" w:hAnsi="Arial" w:cs="Arial"/>
          <w:sz w:val="22"/>
          <w:szCs w:val="22"/>
        </w:rPr>
        <w:t xml:space="preserve"> to ensure an accurate drop. The changes in altitude and speed, however, are not nearly as drastic and repeatable when compared to those associated with water pickups.</w:t>
      </w:r>
      <w:r w:rsidR="00F9185E" w:rsidRPr="00EA421F">
        <w:rPr>
          <w:rFonts w:ascii="Arial" w:hAnsi="Arial" w:cs="Arial"/>
          <w:sz w:val="22"/>
          <w:szCs w:val="22"/>
        </w:rPr>
        <w:t xml:space="preserve"> For this reason, identification of points A and E are executed first, while identification of points B, C and D follow.</w:t>
      </w:r>
    </w:p>
    <w:p w:rsidR="00B60636" w:rsidRPr="00EA421F" w:rsidRDefault="00B9183A" w:rsidP="001103DB">
      <w:pPr>
        <w:pStyle w:val="ListParagraph"/>
        <w:numPr>
          <w:ilvl w:val="0"/>
          <w:numId w:val="20"/>
          <w:numberingChange w:id="55" w:author="Nick Clark" w:date="2013-11-08T19:25:00Z" w:original="[%1:45: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w:t>
      </w:r>
      <w:r w:rsidR="00F57FAE" w:rsidRPr="00EA421F">
        <w:rPr>
          <w:rFonts w:ascii="Arial" w:hAnsi="Arial" w:cs="Arial"/>
          <w:sz w:val="22"/>
          <w:szCs w:val="22"/>
        </w:rPr>
        <w:t xml:space="preserve">may </w:t>
      </w:r>
      <w:r w:rsidRPr="00EA421F">
        <w:rPr>
          <w:rFonts w:ascii="Arial" w:hAnsi="Arial" w:cs="Arial"/>
          <w:sz w:val="22"/>
          <w:szCs w:val="22"/>
        </w:rPr>
        <w:t xml:space="preserve">determine the </w:t>
      </w:r>
      <w:r w:rsidR="00772208" w:rsidRPr="00EA421F">
        <w:rPr>
          <w:rFonts w:ascii="Arial" w:hAnsi="Arial" w:cs="Arial"/>
          <w:sz w:val="22"/>
          <w:szCs w:val="22"/>
        </w:rPr>
        <w:t>water pickup locations (lake location</w:t>
      </w:r>
      <w:r w:rsidR="00EB6E24" w:rsidRPr="00EA421F">
        <w:rPr>
          <w:rFonts w:ascii="Arial" w:hAnsi="Arial" w:cs="Arial"/>
          <w:sz w:val="22"/>
          <w:szCs w:val="22"/>
        </w:rPr>
        <w:t>s</w:t>
      </w:r>
      <w:r w:rsidR="00772208" w:rsidRPr="00EA421F">
        <w:rPr>
          <w:rFonts w:ascii="Arial" w:hAnsi="Arial" w:cs="Arial"/>
          <w:sz w:val="22"/>
          <w:szCs w:val="22"/>
        </w:rPr>
        <w:t xml:space="preserve">) from local </w:t>
      </w:r>
      <w:r w:rsidRPr="00EA421F">
        <w:rPr>
          <w:rFonts w:ascii="Arial" w:hAnsi="Arial" w:cs="Arial"/>
          <w:sz w:val="22"/>
          <w:szCs w:val="22"/>
        </w:rPr>
        <w:t>minimum altitudes</w:t>
      </w:r>
      <w:r w:rsidR="00EB6E24" w:rsidRPr="00EA421F">
        <w:rPr>
          <w:rFonts w:ascii="Arial" w:hAnsi="Arial" w:cs="Arial"/>
          <w:sz w:val="22"/>
          <w:szCs w:val="22"/>
        </w:rPr>
        <w:t>, which may further be determined</w:t>
      </w:r>
      <w:r w:rsidRPr="00EA421F">
        <w:rPr>
          <w:rFonts w:ascii="Arial" w:hAnsi="Arial" w:cs="Arial"/>
          <w:sz w:val="22"/>
          <w:szCs w:val="22"/>
        </w:rPr>
        <w:t xml:space="preserve"> using a moving window approach of location data</w:t>
      </w:r>
      <w:r w:rsidR="003C42DC" w:rsidRPr="00EA421F">
        <w:rPr>
          <w:rFonts w:ascii="Arial" w:hAnsi="Arial" w:cs="Arial"/>
          <w:sz w:val="22"/>
          <w:szCs w:val="22"/>
        </w:rPr>
        <w:t xml:space="preserve">, including both altitude and speed. </w:t>
      </w:r>
      <w:r w:rsidRPr="00EA421F">
        <w:rPr>
          <w:rFonts w:ascii="Arial" w:hAnsi="Arial" w:cs="Arial"/>
          <w:sz w:val="22"/>
          <w:szCs w:val="22"/>
        </w:rPr>
        <w:t>Depending on the frequency of the location data, a particular number of consecutive altitude recordings can be considered. In an example, where location data is collected every 3</w:t>
      </w:r>
      <w:r w:rsidR="001531BC" w:rsidRPr="00EA421F">
        <w:rPr>
          <w:rFonts w:ascii="Arial" w:hAnsi="Arial" w:cs="Arial"/>
          <w:sz w:val="22"/>
          <w:szCs w:val="22"/>
        </w:rPr>
        <w:t>0</w:t>
      </w:r>
      <w:r w:rsidRPr="00EA421F">
        <w:rPr>
          <w:rFonts w:ascii="Arial" w:hAnsi="Arial" w:cs="Arial"/>
          <w:sz w:val="22"/>
          <w:szCs w:val="22"/>
        </w:rPr>
        <w:t xml:space="preserve"> seconds, a set of 5 data points may be considered so that each consideration includes a 2 minute period. </w:t>
      </w:r>
      <w:r w:rsidR="00F718FD" w:rsidRPr="00EA421F">
        <w:rPr>
          <w:rFonts w:ascii="Arial" w:hAnsi="Arial" w:cs="Arial"/>
          <w:sz w:val="22"/>
          <w:szCs w:val="22"/>
        </w:rPr>
        <w:t>It has been found that a 2 minute period</w:t>
      </w:r>
      <w:r w:rsidR="00772208" w:rsidRPr="00EA421F">
        <w:rPr>
          <w:rFonts w:ascii="Arial" w:hAnsi="Arial" w:cs="Arial"/>
          <w:sz w:val="22"/>
          <w:szCs w:val="22"/>
        </w:rPr>
        <w:t xml:space="preserve"> </w:t>
      </w:r>
      <w:r w:rsidR="00F57FAE" w:rsidRPr="00EA421F">
        <w:rPr>
          <w:rFonts w:ascii="Arial" w:hAnsi="Arial" w:cs="Arial"/>
          <w:sz w:val="22"/>
          <w:szCs w:val="22"/>
        </w:rPr>
        <w:t xml:space="preserve">typically </w:t>
      </w:r>
      <w:r w:rsidR="00772208" w:rsidRPr="00EA421F">
        <w:rPr>
          <w:rFonts w:ascii="Arial" w:hAnsi="Arial" w:cs="Arial"/>
          <w:sz w:val="22"/>
          <w:szCs w:val="22"/>
        </w:rPr>
        <w:t>provide</w:t>
      </w:r>
      <w:r w:rsidR="00F57FAE" w:rsidRPr="00EA421F">
        <w:rPr>
          <w:rFonts w:ascii="Arial" w:hAnsi="Arial" w:cs="Arial"/>
          <w:sz w:val="22"/>
          <w:szCs w:val="22"/>
        </w:rPr>
        <w:t>s</w:t>
      </w:r>
      <w:r w:rsidR="00F718FD" w:rsidRPr="00EA421F">
        <w:rPr>
          <w:rFonts w:ascii="Arial" w:hAnsi="Arial" w:cs="Arial"/>
          <w:sz w:val="22"/>
          <w:szCs w:val="22"/>
        </w:rPr>
        <w:t xml:space="preserve"> suitable time to capture the </w:t>
      </w:r>
      <w:proofErr w:type="spellStart"/>
      <w:r w:rsidR="0019657B" w:rsidRPr="00EA421F">
        <w:rPr>
          <w:rFonts w:ascii="Arial" w:hAnsi="Arial" w:cs="Arial"/>
          <w:sz w:val="22"/>
          <w:szCs w:val="22"/>
        </w:rPr>
        <w:t>airtanker</w:t>
      </w:r>
      <w:r w:rsidR="00F718FD" w:rsidRPr="00EA421F">
        <w:rPr>
          <w:rFonts w:ascii="Arial" w:hAnsi="Arial" w:cs="Arial"/>
          <w:sz w:val="22"/>
          <w:szCs w:val="22"/>
        </w:rPr>
        <w:t>’s</w:t>
      </w:r>
      <w:proofErr w:type="spellEnd"/>
      <w:r w:rsidR="00F718FD" w:rsidRPr="00EA421F">
        <w:rPr>
          <w:rFonts w:ascii="Arial" w:hAnsi="Arial" w:cs="Arial"/>
          <w:sz w:val="22"/>
          <w:szCs w:val="22"/>
        </w:rPr>
        <w:t xml:space="preserve"> </w:t>
      </w:r>
      <w:proofErr w:type="spellStart"/>
      <w:r w:rsidR="00F718FD" w:rsidRPr="00EA421F">
        <w:rPr>
          <w:rFonts w:ascii="Arial" w:hAnsi="Arial" w:cs="Arial"/>
          <w:sz w:val="22"/>
          <w:szCs w:val="22"/>
        </w:rPr>
        <w:t>behaviour</w:t>
      </w:r>
      <w:proofErr w:type="spellEnd"/>
      <w:r w:rsidR="00F718FD" w:rsidRPr="00EA421F">
        <w:rPr>
          <w:rFonts w:ascii="Arial" w:hAnsi="Arial" w:cs="Arial"/>
          <w:sz w:val="22"/>
          <w:szCs w:val="22"/>
        </w:rPr>
        <w:t xml:space="preserve"> during the pickup portion of the drop cycle. </w:t>
      </w: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in this case, </w:t>
      </w:r>
      <w:r w:rsidR="00B60636" w:rsidRPr="00EA421F">
        <w:rPr>
          <w:rFonts w:ascii="Arial" w:hAnsi="Arial" w:cs="Arial"/>
          <w:sz w:val="22"/>
          <w:szCs w:val="22"/>
        </w:rPr>
        <w:t xml:space="preserve">determines if the current altitude,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sidR="00B60636" w:rsidRPr="00EA421F">
        <w:rPr>
          <w:rFonts w:ascii="Arial" w:hAnsi="Arial" w:cs="Arial"/>
          <w:sz w:val="22"/>
          <w:szCs w:val="22"/>
        </w:rPr>
        <w:t xml:space="preserve"> is the minimum of the set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+2</m:t>
            </m:r>
          </m:sub>
        </m:sSub>
      </m:oMath>
      <w:r w:rsidR="00B60636" w:rsidRPr="00EA421F">
        <w:rPr>
          <w:rFonts w:ascii="Arial" w:eastAsiaTheme="minorEastAsia" w:hAnsi="Arial" w:cs="Arial"/>
          <w:sz w:val="22"/>
          <w:szCs w:val="22"/>
        </w:rPr>
        <w:t>)</w:t>
      </w:r>
      <w:r w:rsidR="00B60636" w:rsidRPr="00EA421F">
        <w:rPr>
          <w:rFonts w:ascii="Arial" w:hAnsi="Arial" w:cs="Arial"/>
          <w:sz w:val="22"/>
          <w:szCs w:val="22"/>
        </w:rPr>
        <w:t xml:space="preserve"> corresponding to data points recorded at times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+2</m:t>
            </m:r>
          </m:sub>
        </m:sSub>
      </m:oMath>
      <w:r w:rsidR="00B60636" w:rsidRPr="00EA421F">
        <w:rPr>
          <w:rFonts w:ascii="Arial" w:hAnsi="Arial" w:cs="Arial"/>
          <w:sz w:val="22"/>
          <w:szCs w:val="22"/>
        </w:rPr>
        <w:t>, respectively.</w:t>
      </w:r>
      <w:r w:rsidR="00B60636" w:rsidRPr="00EA421F">
        <w:rPr>
          <w:rFonts w:ascii="Arial" w:eastAsiaTheme="minorEastAsia" w:hAnsi="Arial" w:cs="Arial"/>
          <w:sz w:val="22"/>
          <w:szCs w:val="22"/>
        </w:rPr>
        <w:t xml:space="preserve"> </w:t>
      </w:r>
      <w:r w:rsidR="00F718FD" w:rsidRPr="00EA421F">
        <w:rPr>
          <w:rFonts w:ascii="Arial" w:eastAsiaTheme="minorEastAsia" w:hAnsi="Arial" w:cs="Arial"/>
          <w:sz w:val="22"/>
          <w:szCs w:val="22"/>
        </w:rPr>
        <w:t>A greater or lesser number of data points may be included in the consideration.</w:t>
      </w:r>
    </w:p>
    <w:p w:rsidR="00F9185E" w:rsidRPr="00EA421F" w:rsidRDefault="00B60636" w:rsidP="001103DB">
      <w:pPr>
        <w:pStyle w:val="ListParagraph"/>
        <w:numPr>
          <w:ilvl w:val="0"/>
          <w:numId w:val="20"/>
          <w:numberingChange w:id="56" w:author="Nick Clark" w:date="2013-11-08T19:25:00Z" w:original="[%1:46: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Analyzing altitude alone </w:t>
      </w:r>
      <w:r w:rsidR="003C42DC" w:rsidRPr="00EA421F">
        <w:rPr>
          <w:rFonts w:ascii="Arial" w:hAnsi="Arial" w:cs="Arial"/>
          <w:sz w:val="22"/>
          <w:szCs w:val="22"/>
        </w:rPr>
        <w:t xml:space="preserve">may </w:t>
      </w:r>
      <w:r w:rsidRPr="00EA421F">
        <w:rPr>
          <w:rFonts w:ascii="Arial" w:hAnsi="Arial" w:cs="Arial"/>
          <w:sz w:val="22"/>
          <w:szCs w:val="22"/>
        </w:rPr>
        <w:t xml:space="preserve">not </w:t>
      </w:r>
      <w:r w:rsidR="003C42DC" w:rsidRPr="00EA421F">
        <w:rPr>
          <w:rFonts w:ascii="Arial" w:hAnsi="Arial" w:cs="Arial"/>
          <w:sz w:val="22"/>
          <w:szCs w:val="22"/>
        </w:rPr>
        <w:t xml:space="preserve">be </w:t>
      </w:r>
      <w:r w:rsidRPr="00EA421F">
        <w:rPr>
          <w:rFonts w:ascii="Arial" w:hAnsi="Arial" w:cs="Arial"/>
          <w:sz w:val="22"/>
          <w:szCs w:val="22"/>
        </w:rPr>
        <w:t xml:space="preserve">sufficient to identify a pickup event. </w:t>
      </w:r>
      <w:proofErr w:type="gramStart"/>
      <w:r w:rsidR="003C42DC" w:rsidRPr="00EA421F">
        <w:rPr>
          <w:rFonts w:ascii="Arial" w:hAnsi="Arial" w:cs="Arial"/>
          <w:sz w:val="22"/>
          <w:szCs w:val="22"/>
        </w:rPr>
        <w:t>A</w:t>
      </w:r>
      <w:r w:rsidRPr="00EA421F">
        <w:rPr>
          <w:rFonts w:ascii="Arial" w:hAnsi="Arial" w:cs="Arial"/>
          <w:sz w:val="22"/>
          <w:szCs w:val="22"/>
        </w:rPr>
        <w:t>ltitude</w:t>
      </w:r>
      <w:proofErr w:type="gramEnd"/>
      <w:r w:rsidRPr="00EA421F">
        <w:rPr>
          <w:rFonts w:ascii="Arial" w:hAnsi="Arial" w:cs="Arial"/>
          <w:sz w:val="22"/>
          <w:szCs w:val="22"/>
        </w:rPr>
        <w:t xml:space="preserve"> pattern</w:t>
      </w:r>
      <w:r w:rsidR="003C42DC" w:rsidRPr="00EA421F">
        <w:rPr>
          <w:rFonts w:ascii="Arial" w:hAnsi="Arial" w:cs="Arial"/>
          <w:sz w:val="22"/>
          <w:szCs w:val="22"/>
        </w:rPr>
        <w:t>s</w:t>
      </w:r>
      <w:r w:rsidRPr="00EA421F">
        <w:rPr>
          <w:rFonts w:ascii="Arial" w:hAnsi="Arial" w:cs="Arial"/>
          <w:sz w:val="22"/>
          <w:szCs w:val="22"/>
        </w:rPr>
        <w:t xml:space="preserve"> </w:t>
      </w:r>
      <w:r w:rsidR="003C42DC" w:rsidRPr="00EA421F">
        <w:rPr>
          <w:rFonts w:ascii="Arial" w:hAnsi="Arial" w:cs="Arial"/>
          <w:sz w:val="22"/>
          <w:szCs w:val="22"/>
        </w:rPr>
        <w:t xml:space="preserve">are also present </w:t>
      </w:r>
      <w:r w:rsidRPr="00EA421F">
        <w:rPr>
          <w:rFonts w:ascii="Arial" w:hAnsi="Arial" w:cs="Arial"/>
          <w:sz w:val="22"/>
          <w:szCs w:val="22"/>
        </w:rPr>
        <w:t>during other ph</w:t>
      </w:r>
      <w:r w:rsidR="003C42DC" w:rsidRPr="00EA421F">
        <w:rPr>
          <w:rFonts w:ascii="Arial" w:hAnsi="Arial" w:cs="Arial"/>
          <w:sz w:val="22"/>
          <w:szCs w:val="22"/>
        </w:rPr>
        <w:t xml:space="preserve">ases of the </w:t>
      </w:r>
      <w:proofErr w:type="spellStart"/>
      <w:r w:rsidR="0019657B" w:rsidRPr="00EA421F">
        <w:rPr>
          <w:rFonts w:ascii="Arial" w:hAnsi="Arial" w:cs="Arial"/>
          <w:sz w:val="22"/>
          <w:szCs w:val="22"/>
        </w:rPr>
        <w:t>airtanker</w:t>
      </w:r>
      <w:r w:rsidR="003C42DC" w:rsidRPr="00EA421F">
        <w:rPr>
          <w:rFonts w:ascii="Arial" w:hAnsi="Arial" w:cs="Arial"/>
          <w:sz w:val="22"/>
          <w:szCs w:val="22"/>
        </w:rPr>
        <w:t>'s</w:t>
      </w:r>
      <w:proofErr w:type="spellEnd"/>
      <w:r w:rsidR="003C42DC" w:rsidRPr="00EA421F">
        <w:rPr>
          <w:rFonts w:ascii="Arial" w:hAnsi="Arial" w:cs="Arial"/>
          <w:sz w:val="22"/>
          <w:szCs w:val="22"/>
        </w:rPr>
        <w:t xml:space="preserve"> </w:t>
      </w:r>
      <w:del w:id="57" w:author="Nick Clark" w:date="2013-11-08T20:29:00Z">
        <w:r w:rsidR="003C42DC" w:rsidRPr="00EA421F" w:rsidDel="002315AE">
          <w:rPr>
            <w:rFonts w:ascii="Arial" w:hAnsi="Arial" w:cs="Arial"/>
            <w:sz w:val="22"/>
            <w:szCs w:val="22"/>
          </w:rPr>
          <w:delText>journey</w:delText>
        </w:r>
      </w:del>
      <w:ins w:id="58" w:author="Nick Clark" w:date="2013-11-08T20:29:00Z">
        <w:r w:rsidR="002315AE">
          <w:rPr>
            <w:rFonts w:ascii="Arial" w:hAnsi="Arial" w:cs="Arial"/>
            <w:sz w:val="22"/>
            <w:szCs w:val="22"/>
          </w:rPr>
          <w:t>trip</w:t>
        </w:r>
      </w:ins>
      <w:r w:rsidR="003C42DC" w:rsidRPr="00EA421F">
        <w:rPr>
          <w:rFonts w:ascii="Arial" w:hAnsi="Arial" w:cs="Arial"/>
          <w:sz w:val="22"/>
          <w:szCs w:val="22"/>
        </w:rPr>
        <w:t>, such as at</w:t>
      </w:r>
      <w:r w:rsidRPr="00EA421F">
        <w:rPr>
          <w:rFonts w:ascii="Arial" w:hAnsi="Arial" w:cs="Arial"/>
          <w:sz w:val="22"/>
          <w:szCs w:val="22"/>
        </w:rPr>
        <w:t xml:space="preserve"> takeoff, landing, </w:t>
      </w:r>
      <w:r w:rsidR="003C42DC" w:rsidRPr="00EA421F">
        <w:rPr>
          <w:rFonts w:ascii="Arial" w:hAnsi="Arial" w:cs="Arial"/>
          <w:sz w:val="22"/>
          <w:szCs w:val="22"/>
        </w:rPr>
        <w:t xml:space="preserve">and </w:t>
      </w:r>
      <w:r w:rsidRPr="00EA421F">
        <w:rPr>
          <w:rFonts w:ascii="Arial" w:hAnsi="Arial" w:cs="Arial"/>
          <w:sz w:val="22"/>
          <w:szCs w:val="22"/>
        </w:rPr>
        <w:t xml:space="preserve">in-transit to and from the fire. </w:t>
      </w:r>
      <w:r w:rsidR="003C42DC" w:rsidRPr="00EA421F">
        <w:rPr>
          <w:rFonts w:ascii="Arial" w:hAnsi="Arial" w:cs="Arial"/>
          <w:sz w:val="22"/>
          <w:szCs w:val="22"/>
        </w:rPr>
        <w:t xml:space="preserve">However, it has been found that during water </w:t>
      </w:r>
      <w:r w:rsidRPr="00EA421F">
        <w:rPr>
          <w:rFonts w:ascii="Arial" w:hAnsi="Arial" w:cs="Arial"/>
          <w:sz w:val="22"/>
          <w:szCs w:val="22"/>
        </w:rPr>
        <w:t>pickup</w:t>
      </w:r>
      <w:r w:rsidR="003C42DC" w:rsidRPr="00EA421F">
        <w:rPr>
          <w:rFonts w:ascii="Arial" w:hAnsi="Arial" w:cs="Arial"/>
          <w:sz w:val="22"/>
          <w:szCs w:val="22"/>
        </w:rPr>
        <w:t>,</w:t>
      </w:r>
      <w:r w:rsidRPr="00EA421F">
        <w:rPr>
          <w:rFonts w:ascii="Arial" w:hAnsi="Arial" w:cs="Arial"/>
          <w:sz w:val="22"/>
          <w:szCs w:val="22"/>
        </w:rPr>
        <w:t xml:space="preserve"> </w:t>
      </w:r>
      <w:r w:rsidR="0019657B" w:rsidRPr="00EA421F">
        <w:rPr>
          <w:rFonts w:ascii="Arial" w:hAnsi="Arial" w:cs="Arial"/>
          <w:sz w:val="22"/>
          <w:szCs w:val="22"/>
        </w:rPr>
        <w:t>airtanker</w:t>
      </w:r>
      <w:r w:rsidR="003C42DC" w:rsidRPr="00EA421F">
        <w:rPr>
          <w:rFonts w:ascii="Arial" w:hAnsi="Arial" w:cs="Arial"/>
          <w:sz w:val="22"/>
          <w:szCs w:val="22"/>
        </w:rPr>
        <w:t xml:space="preserve"> speed exhibits a min</w:t>
      </w:r>
      <w:r w:rsidR="00F9185E" w:rsidRPr="00EA421F">
        <w:rPr>
          <w:rFonts w:ascii="Arial" w:hAnsi="Arial" w:cs="Arial"/>
          <w:sz w:val="22"/>
          <w:szCs w:val="22"/>
        </w:rPr>
        <w:t>i</w:t>
      </w:r>
      <w:r w:rsidR="003C42DC" w:rsidRPr="00EA421F">
        <w:rPr>
          <w:rFonts w:ascii="Arial" w:hAnsi="Arial" w:cs="Arial"/>
          <w:sz w:val="22"/>
          <w:szCs w:val="22"/>
        </w:rPr>
        <w:t xml:space="preserve">mum and maximum. The </w:t>
      </w:r>
      <w:r w:rsidR="00F51BF3" w:rsidRPr="00EA421F">
        <w:rPr>
          <w:rFonts w:ascii="Arial" w:hAnsi="Arial" w:cs="Arial"/>
          <w:sz w:val="22"/>
          <w:szCs w:val="22"/>
        </w:rPr>
        <w:t>processing module</w:t>
      </w:r>
      <w:r w:rsidR="003C42DC" w:rsidRPr="00EA421F">
        <w:rPr>
          <w:rFonts w:ascii="Arial" w:hAnsi="Arial" w:cs="Arial"/>
          <w:sz w:val="22"/>
          <w:szCs w:val="22"/>
        </w:rPr>
        <w:t xml:space="preserve"> may establish threshold minimum and maximum pickup speeds with reference to specifications of the </w:t>
      </w:r>
      <w:r w:rsidR="0019657B" w:rsidRPr="00EA421F">
        <w:rPr>
          <w:rFonts w:ascii="Arial" w:hAnsi="Arial" w:cs="Arial"/>
          <w:sz w:val="22"/>
          <w:szCs w:val="22"/>
        </w:rPr>
        <w:t>airtanker</w:t>
      </w:r>
      <w:r w:rsidR="003C42DC" w:rsidRPr="00EA421F">
        <w:rPr>
          <w:rFonts w:ascii="Arial" w:hAnsi="Arial" w:cs="Arial"/>
          <w:sz w:val="22"/>
          <w:szCs w:val="22"/>
        </w:rPr>
        <w:t xml:space="preserve"> available in the </w:t>
      </w:r>
      <w:r w:rsidR="0019657B" w:rsidRPr="00EA421F">
        <w:rPr>
          <w:rFonts w:ascii="Arial" w:hAnsi="Arial" w:cs="Arial"/>
          <w:sz w:val="22"/>
          <w:szCs w:val="22"/>
        </w:rPr>
        <w:t>airtanker</w:t>
      </w:r>
      <w:r w:rsidR="003C42DC" w:rsidRPr="00EA421F">
        <w:rPr>
          <w:rFonts w:ascii="Arial" w:hAnsi="Arial" w:cs="Arial"/>
          <w:sz w:val="22"/>
          <w:szCs w:val="22"/>
        </w:rPr>
        <w:t xml:space="preserve"> database</w:t>
      </w:r>
      <w:r w:rsidR="00F9185E" w:rsidRPr="00EA421F">
        <w:rPr>
          <w:rFonts w:ascii="Arial" w:hAnsi="Arial" w:cs="Arial"/>
          <w:sz w:val="22"/>
          <w:szCs w:val="22"/>
        </w:rPr>
        <w:t>. In other words, the thresholds should remain within a range of the operational speeds for the various segments of a water pickup event.</w:t>
      </w:r>
    </w:p>
    <w:p w:rsidR="003734CB" w:rsidRPr="00EA421F" w:rsidRDefault="003734CB" w:rsidP="001103DB">
      <w:pPr>
        <w:pStyle w:val="ListParagraph"/>
        <w:numPr>
          <w:ilvl w:val="0"/>
          <w:numId w:val="20"/>
          <w:numberingChange w:id="59" w:author="Nick Clark" w:date="2013-11-08T19:25:00Z" w:original="[%1:47: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Additionally, </w:t>
      </w:r>
      <w:r w:rsidR="00F9185E" w:rsidRPr="00EA421F">
        <w:rPr>
          <w:rFonts w:ascii="Arial" w:hAnsi="Arial" w:cs="Arial"/>
          <w:sz w:val="22"/>
          <w:szCs w:val="22"/>
        </w:rPr>
        <w:t xml:space="preserve">the </w:t>
      </w:r>
      <w:r w:rsidR="00F51BF3" w:rsidRPr="00EA421F">
        <w:rPr>
          <w:rFonts w:ascii="Arial" w:hAnsi="Arial" w:cs="Arial"/>
          <w:sz w:val="22"/>
          <w:szCs w:val="22"/>
        </w:rPr>
        <w:t>processing module</w:t>
      </w:r>
      <w:r w:rsidR="00F9185E" w:rsidRPr="00EA421F">
        <w:rPr>
          <w:rFonts w:ascii="Arial" w:hAnsi="Arial" w:cs="Arial"/>
          <w:sz w:val="22"/>
          <w:szCs w:val="22"/>
        </w:rPr>
        <w:t xml:space="preserve"> verifies that </w:t>
      </w:r>
      <w:r w:rsidRPr="00EA421F">
        <w:rPr>
          <w:rFonts w:ascii="Arial" w:hAnsi="Arial" w:cs="Arial"/>
          <w:sz w:val="22"/>
          <w:szCs w:val="22"/>
        </w:rPr>
        <w:t xml:space="preserve">speed may not decrease past the minimum threshold speed within a preconfigured time of the possible pickup event, since during takeoff/landing, </w:t>
      </w:r>
      <w:r w:rsidR="0019657B" w:rsidRPr="00EA421F">
        <w:rPr>
          <w:rFonts w:ascii="Arial" w:hAnsi="Arial" w:cs="Arial"/>
          <w:sz w:val="22"/>
          <w:szCs w:val="22"/>
        </w:rPr>
        <w:t>airtanker</w:t>
      </w:r>
      <w:r w:rsidRPr="00EA421F">
        <w:rPr>
          <w:rFonts w:ascii="Arial" w:hAnsi="Arial" w:cs="Arial"/>
          <w:sz w:val="22"/>
          <w:szCs w:val="22"/>
        </w:rPr>
        <w:t xml:space="preserve"> speed may increase from/decrease to rest, so preceding/following speed recordings will violate this restriction and not be identified as pickup events. This period may, for example, be a 2 minute period, which for 30 second data intervals can be represented as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&gt;</m:t>
        </m:r>
        <m:r>
          <w:rPr>
            <w:rFonts w:ascii="Cambria Math" w:hAnsi="Cambria Math" w:cs="Arial"/>
            <w:sz w:val="22"/>
            <w:szCs w:val="22"/>
          </w:rPr>
          <m:t>minimum</m:t>
        </m:r>
        <m:r>
          <w:rPr>
            <w:rFonts w:ascii="Cambria Math" w:hAnsi="Cambria Math" w:cs="Arial"/>
            <w:sz w:val="22"/>
            <w:szCs w:val="22"/>
          </w:rPr>
          <m:t xml:space="preserve"> </m:t>
        </m:r>
        <m:r>
          <w:rPr>
            <w:rFonts w:ascii="Cambria Math" w:hAnsi="Cambria Math" w:cs="Arial"/>
            <w:sz w:val="22"/>
            <w:szCs w:val="22"/>
          </w:rPr>
          <m:t>speed</m:t>
        </m:r>
      </m:oMath>
      <w:r w:rsidRPr="00EA421F">
        <w:rPr>
          <w:rFonts w:ascii="Arial" w:eastAsiaTheme="minorEastAsia" w:hAnsi="Arial" w:cs="Arial"/>
          <w:sz w:val="22"/>
          <w:szCs w:val="22"/>
        </w:rPr>
        <w:t>.</w:t>
      </w:r>
    </w:p>
    <w:p w:rsidR="00B60636" w:rsidRPr="00EA421F" w:rsidRDefault="003C42DC" w:rsidP="001103DB">
      <w:pPr>
        <w:pStyle w:val="ListParagraph"/>
        <w:numPr>
          <w:ilvl w:val="0"/>
          <w:numId w:val="20"/>
          <w:numberingChange w:id="60" w:author="Nick Clark" w:date="2013-11-08T19:25:00Z" w:original="[%1:48: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In an example, for CL-415, </w:t>
      </w:r>
      <w:r w:rsidR="00772208" w:rsidRPr="00EA421F">
        <w:rPr>
          <w:rFonts w:ascii="Arial" w:hAnsi="Arial" w:cs="Arial"/>
          <w:sz w:val="22"/>
          <w:szCs w:val="22"/>
        </w:rPr>
        <w:t xml:space="preserve">the </w:t>
      </w:r>
      <w:r w:rsidR="0019657B" w:rsidRPr="00EA421F">
        <w:rPr>
          <w:rFonts w:ascii="Arial" w:hAnsi="Arial" w:cs="Arial"/>
          <w:sz w:val="22"/>
          <w:szCs w:val="22"/>
        </w:rPr>
        <w:t>airtanker</w:t>
      </w:r>
      <w:r w:rsidR="00772208" w:rsidRPr="00EA421F">
        <w:rPr>
          <w:rFonts w:ascii="Arial" w:hAnsi="Arial" w:cs="Arial"/>
          <w:sz w:val="22"/>
          <w:szCs w:val="22"/>
        </w:rPr>
        <w:t xml:space="preserve"> database is loaded with data indicating that </w:t>
      </w:r>
      <w:r w:rsidR="00B60636" w:rsidRPr="00EA421F">
        <w:rPr>
          <w:rFonts w:ascii="Arial" w:hAnsi="Arial" w:cs="Arial"/>
          <w:sz w:val="22"/>
          <w:szCs w:val="22"/>
        </w:rPr>
        <w:t xml:space="preserve">speeds </w:t>
      </w:r>
      <w:r w:rsidRPr="00EA421F">
        <w:rPr>
          <w:rFonts w:ascii="Arial" w:hAnsi="Arial" w:cs="Arial"/>
          <w:sz w:val="22"/>
          <w:szCs w:val="22"/>
        </w:rPr>
        <w:t xml:space="preserve">are typically between </w:t>
      </w:r>
      <w:r w:rsidR="00B60636" w:rsidRPr="00EA421F">
        <w:rPr>
          <w:rFonts w:ascii="Arial" w:hAnsi="Arial" w:cs="Arial"/>
          <w:sz w:val="22"/>
          <w:szCs w:val="22"/>
        </w:rPr>
        <w:t xml:space="preserve">110 </w:t>
      </w:r>
      <w:proofErr w:type="spellStart"/>
      <w:r w:rsidR="00B60636" w:rsidRPr="00EA421F">
        <w:rPr>
          <w:rFonts w:ascii="Arial" w:hAnsi="Arial" w:cs="Arial"/>
          <w:sz w:val="22"/>
          <w:szCs w:val="22"/>
        </w:rPr>
        <w:t>kt</w:t>
      </w:r>
      <w:proofErr w:type="spellEnd"/>
      <w:r w:rsidR="00B60636" w:rsidRPr="00EA421F">
        <w:rPr>
          <w:rFonts w:ascii="Arial" w:hAnsi="Arial" w:cs="Arial"/>
          <w:sz w:val="22"/>
          <w:szCs w:val="22"/>
        </w:rPr>
        <w:t xml:space="preserve"> (204 km/hr) and 30 </w:t>
      </w:r>
      <w:proofErr w:type="spellStart"/>
      <w:r w:rsidR="00B60636" w:rsidRPr="00EA421F">
        <w:rPr>
          <w:rFonts w:ascii="Arial" w:hAnsi="Arial" w:cs="Arial"/>
          <w:sz w:val="22"/>
          <w:szCs w:val="22"/>
        </w:rPr>
        <w:t>kt</w:t>
      </w:r>
      <w:proofErr w:type="spellEnd"/>
      <w:r w:rsidR="00B60636" w:rsidRPr="00EA421F">
        <w:rPr>
          <w:rFonts w:ascii="Arial" w:hAnsi="Arial" w:cs="Arial"/>
          <w:sz w:val="22"/>
          <w:szCs w:val="22"/>
        </w:rPr>
        <w:t xml:space="preserve"> (56 km/hr)</w:t>
      </w:r>
      <w:r w:rsidRPr="00EA421F">
        <w:rPr>
          <w:rFonts w:ascii="Arial" w:hAnsi="Arial" w:cs="Arial"/>
          <w:sz w:val="22"/>
          <w:szCs w:val="22"/>
        </w:rPr>
        <w:t xml:space="preserve"> for a water pickup event</w:t>
      </w:r>
      <w:r w:rsidR="00B60636" w:rsidRPr="00EA421F">
        <w:rPr>
          <w:rFonts w:ascii="Arial" w:hAnsi="Arial" w:cs="Arial"/>
          <w:sz w:val="22"/>
          <w:szCs w:val="22"/>
        </w:rPr>
        <w:t xml:space="preserve">. </w:t>
      </w:r>
      <w:r w:rsidR="003734CB" w:rsidRPr="00EA421F">
        <w:rPr>
          <w:rFonts w:ascii="Arial" w:hAnsi="Arial" w:cs="Arial"/>
          <w:sz w:val="22"/>
          <w:szCs w:val="22"/>
        </w:rPr>
        <w:t xml:space="preserve">The upper bound on </w:t>
      </w:r>
      <w:r w:rsidR="0019657B" w:rsidRPr="00EA421F">
        <w:rPr>
          <w:rFonts w:ascii="Arial" w:hAnsi="Arial" w:cs="Arial"/>
          <w:sz w:val="22"/>
          <w:szCs w:val="22"/>
        </w:rPr>
        <w:t>airtanker</w:t>
      </w:r>
      <w:r w:rsidR="00B60636" w:rsidRPr="00EA421F">
        <w:rPr>
          <w:rFonts w:ascii="Arial" w:hAnsi="Arial" w:cs="Arial"/>
          <w:sz w:val="22"/>
          <w:szCs w:val="22"/>
        </w:rPr>
        <w:t xml:space="preserve"> speed,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sub>
        </m:sSub>
      </m:oMath>
      <w:r w:rsidR="00B60636" w:rsidRPr="00EA421F">
        <w:rPr>
          <w:rFonts w:ascii="Arial" w:hAnsi="Arial" w:cs="Arial"/>
          <w:sz w:val="22"/>
          <w:szCs w:val="22"/>
        </w:rPr>
        <w:t xml:space="preserve">, removes </w:t>
      </w:r>
      <w:r w:rsidR="003734CB" w:rsidRPr="00EA421F">
        <w:rPr>
          <w:rFonts w:ascii="Arial" w:hAnsi="Arial" w:cs="Arial"/>
          <w:sz w:val="22"/>
          <w:szCs w:val="22"/>
        </w:rPr>
        <w:t xml:space="preserve">false positive </w:t>
      </w:r>
      <w:r w:rsidR="00B60636" w:rsidRPr="00EA421F">
        <w:rPr>
          <w:rFonts w:ascii="Arial" w:hAnsi="Arial" w:cs="Arial"/>
          <w:sz w:val="22"/>
          <w:szCs w:val="22"/>
        </w:rPr>
        <w:t>pickup event</w:t>
      </w:r>
      <w:r w:rsidR="003734CB" w:rsidRPr="00EA421F">
        <w:rPr>
          <w:rFonts w:ascii="Arial" w:hAnsi="Arial" w:cs="Arial"/>
          <w:sz w:val="22"/>
          <w:szCs w:val="22"/>
        </w:rPr>
        <w:t>s</w:t>
      </w:r>
      <w:r w:rsidR="00B60636" w:rsidRPr="00EA421F">
        <w:rPr>
          <w:rFonts w:ascii="Arial" w:hAnsi="Arial" w:cs="Arial"/>
          <w:sz w:val="22"/>
          <w:szCs w:val="22"/>
        </w:rPr>
        <w:t xml:space="preserve"> during the transit portion of an </w:t>
      </w:r>
      <w:proofErr w:type="spellStart"/>
      <w:r w:rsidR="0019657B" w:rsidRPr="00EA421F">
        <w:rPr>
          <w:rFonts w:ascii="Arial" w:hAnsi="Arial" w:cs="Arial"/>
          <w:sz w:val="22"/>
          <w:szCs w:val="22"/>
        </w:rPr>
        <w:t>airtanker</w:t>
      </w:r>
      <w:r w:rsidR="00B60636" w:rsidRPr="00EA421F">
        <w:rPr>
          <w:rFonts w:ascii="Arial" w:hAnsi="Arial" w:cs="Arial"/>
          <w:sz w:val="22"/>
          <w:szCs w:val="22"/>
        </w:rPr>
        <w:t>'s</w:t>
      </w:r>
      <w:proofErr w:type="spellEnd"/>
      <w:r w:rsidR="00B60636" w:rsidRPr="00EA421F">
        <w:rPr>
          <w:rFonts w:ascii="Arial" w:hAnsi="Arial" w:cs="Arial"/>
          <w:sz w:val="22"/>
          <w:szCs w:val="22"/>
        </w:rPr>
        <w:t xml:space="preserve"> trip</w:t>
      </w:r>
      <w:r w:rsidR="003734CB" w:rsidRPr="00EA421F">
        <w:rPr>
          <w:rFonts w:ascii="Arial" w:hAnsi="Arial" w:cs="Arial"/>
          <w:sz w:val="22"/>
          <w:szCs w:val="22"/>
        </w:rPr>
        <w:t xml:space="preserve"> while t</w:t>
      </w:r>
      <w:r w:rsidR="00B60636" w:rsidRPr="00EA421F">
        <w:rPr>
          <w:rFonts w:ascii="Arial" w:hAnsi="Arial" w:cs="Arial"/>
          <w:sz w:val="22"/>
          <w:szCs w:val="22"/>
        </w:rPr>
        <w:t xml:space="preserve">he lower bound on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sub>
        </m:sSub>
      </m:oMath>
      <w:r w:rsidR="00B60636" w:rsidRPr="00EA421F">
        <w:rPr>
          <w:rFonts w:ascii="Arial" w:eastAsiaTheme="minorEastAsia" w:hAnsi="Arial" w:cs="Arial"/>
          <w:sz w:val="22"/>
          <w:szCs w:val="22"/>
        </w:rPr>
        <w:t xml:space="preserve"> (</w:t>
      </w:r>
      <m:oMath>
        <m:r>
          <w:rPr>
            <w:rFonts w:ascii="Cambria Math" w:eastAsiaTheme="minorEastAsia" w:hAnsi="Cambria Math" w:cs="Arial"/>
            <w:sz w:val="22"/>
            <w:szCs w:val="22"/>
          </w:rPr>
          <m:t>≥30</m:t>
        </m:r>
      </m:oMath>
      <w:r w:rsidR="00B60636" w:rsidRPr="00EA421F">
        <w:rPr>
          <w:rFonts w:ascii="Arial" w:eastAsiaTheme="minorEastAsia" w:hAnsi="Arial" w:cs="Arial"/>
          <w:sz w:val="22"/>
          <w:szCs w:val="22"/>
        </w:rPr>
        <w:t xml:space="preserve"> kt)</w:t>
      </w:r>
      <w:r w:rsidR="00B60636" w:rsidRPr="00EA421F">
        <w:rPr>
          <w:rFonts w:ascii="Arial" w:hAnsi="Arial" w:cs="Arial"/>
          <w:sz w:val="22"/>
          <w:szCs w:val="22"/>
        </w:rPr>
        <w:t xml:space="preserve"> removes </w:t>
      </w:r>
      <w:r w:rsidR="003734CB" w:rsidRPr="00EA421F">
        <w:rPr>
          <w:rFonts w:ascii="Arial" w:hAnsi="Arial" w:cs="Arial"/>
          <w:sz w:val="22"/>
          <w:szCs w:val="22"/>
        </w:rPr>
        <w:t xml:space="preserve">false positive </w:t>
      </w:r>
      <w:r w:rsidR="00B60636" w:rsidRPr="00EA421F">
        <w:rPr>
          <w:rFonts w:ascii="Arial" w:hAnsi="Arial" w:cs="Arial"/>
          <w:sz w:val="22"/>
          <w:szCs w:val="22"/>
        </w:rPr>
        <w:t xml:space="preserve">pickup events during takeoff and landing. </w:t>
      </w:r>
      <w:r w:rsidR="007573B6" w:rsidRPr="00EA421F">
        <w:rPr>
          <w:rFonts w:ascii="Arial" w:hAnsi="Arial" w:cs="Arial"/>
          <w:sz w:val="22"/>
          <w:szCs w:val="22"/>
        </w:rPr>
        <w:t xml:space="preserve">Further, a requirement that speed not decrease over a period of 2 minutes from the proposed pickup event below </w:t>
      </w:r>
      <w:r w:rsidR="00F9185E" w:rsidRPr="00EA421F">
        <w:rPr>
          <w:rFonts w:ascii="Arial" w:hAnsi="Arial" w:cs="Arial"/>
          <w:sz w:val="22"/>
          <w:szCs w:val="22"/>
        </w:rPr>
        <w:t xml:space="preserve">the lower bound (e.g., </w:t>
      </w:r>
      <w:r w:rsidR="007573B6" w:rsidRPr="00EA421F">
        <w:rPr>
          <w:rFonts w:ascii="Arial" w:hAnsi="Arial" w:cs="Arial"/>
          <w:sz w:val="22"/>
          <w:szCs w:val="22"/>
        </w:rPr>
        <w:t xml:space="preserve">30 </w:t>
      </w:r>
      <w:proofErr w:type="spellStart"/>
      <w:r w:rsidR="007573B6" w:rsidRPr="00EA421F">
        <w:rPr>
          <w:rFonts w:ascii="Arial" w:hAnsi="Arial" w:cs="Arial"/>
          <w:sz w:val="22"/>
          <w:szCs w:val="22"/>
        </w:rPr>
        <w:t>kt</w:t>
      </w:r>
      <w:proofErr w:type="spellEnd"/>
      <w:r w:rsidR="00F9185E" w:rsidRPr="00EA421F">
        <w:rPr>
          <w:rFonts w:ascii="Arial" w:hAnsi="Arial" w:cs="Arial"/>
          <w:sz w:val="22"/>
          <w:szCs w:val="22"/>
        </w:rPr>
        <w:t>)</w:t>
      </w:r>
      <w:r w:rsidR="007573B6" w:rsidRPr="00EA421F">
        <w:rPr>
          <w:rFonts w:ascii="Arial" w:hAnsi="Arial" w:cs="Arial"/>
          <w:sz w:val="22"/>
          <w:szCs w:val="22"/>
        </w:rPr>
        <w:t xml:space="preserve"> is applied.</w:t>
      </w:r>
      <w:r w:rsidR="00F9185E" w:rsidRPr="00EA421F">
        <w:rPr>
          <w:rFonts w:ascii="Arial" w:hAnsi="Arial" w:cs="Arial"/>
          <w:sz w:val="22"/>
          <w:szCs w:val="22"/>
        </w:rPr>
        <w:t xml:space="preserve"> This prevents a speed of over the lower bound from being identified as a water pickup event when a subsequent speed is lower than the lower bound, which in fact likely indicates a landing.</w:t>
      </w:r>
    </w:p>
    <w:p w:rsidR="00CE5024" w:rsidRPr="00EA421F" w:rsidRDefault="00634276" w:rsidP="00F57FAE">
      <w:pPr>
        <w:pStyle w:val="ListParagraph"/>
        <w:numPr>
          <w:ilvl w:val="0"/>
          <w:numId w:val="20"/>
          <w:numberingChange w:id="61" w:author="Nick Clark" w:date="2013-11-08T19:25:00Z" w:original="[%1:49: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hAnsi="Arial" w:cs="Arial"/>
          <w:sz w:val="22"/>
          <w:szCs w:val="22"/>
        </w:rPr>
        <w:t xml:space="preserve">At block 414, the </w:t>
      </w:r>
      <w:r w:rsidR="00F51BF3" w:rsidRPr="00EA421F">
        <w:rPr>
          <w:rFonts w:ascii="Arial" w:hAnsi="Arial" w:cs="Arial"/>
          <w:sz w:val="22"/>
          <w:szCs w:val="22"/>
        </w:rPr>
        <w:t>processing module</w:t>
      </w:r>
      <w:r w:rsidRPr="00EA421F">
        <w:rPr>
          <w:rFonts w:ascii="Arial" w:hAnsi="Arial" w:cs="Arial"/>
          <w:sz w:val="22"/>
          <w:szCs w:val="22"/>
        </w:rPr>
        <w:t xml:space="preserve"> populates the ASP database, including with the </w:t>
      </w:r>
      <w:r w:rsidR="00F57FAE" w:rsidRPr="00EA421F">
        <w:rPr>
          <w:rFonts w:ascii="Arial" w:hAnsi="Arial" w:cs="Arial"/>
          <w:sz w:val="22"/>
          <w:szCs w:val="22"/>
        </w:rPr>
        <w:t xml:space="preserve">operations data </w:t>
      </w:r>
      <w:r w:rsidRPr="00EA421F">
        <w:rPr>
          <w:rFonts w:ascii="Arial" w:hAnsi="Arial" w:cs="Arial"/>
          <w:sz w:val="22"/>
          <w:szCs w:val="22"/>
        </w:rPr>
        <w:t xml:space="preserve">generated for </w:t>
      </w:r>
      <w:r w:rsidR="0019657B" w:rsidRPr="00EA421F">
        <w:rPr>
          <w:rFonts w:ascii="Arial" w:hAnsi="Arial" w:cs="Arial"/>
          <w:sz w:val="22"/>
          <w:szCs w:val="22"/>
        </w:rPr>
        <w:t>airtanker</w:t>
      </w:r>
      <w:r w:rsidRPr="00EA421F">
        <w:rPr>
          <w:rFonts w:ascii="Arial" w:hAnsi="Arial" w:cs="Arial"/>
          <w:sz w:val="22"/>
          <w:szCs w:val="22"/>
        </w:rPr>
        <w:t xml:space="preserve"> trips in blocks 410 and 412</w:t>
      </w:r>
      <w:r w:rsidR="00F9185E" w:rsidRPr="00EA421F">
        <w:rPr>
          <w:rFonts w:ascii="Arial" w:hAnsi="Arial" w:cs="Arial"/>
          <w:sz w:val="22"/>
          <w:szCs w:val="22"/>
        </w:rPr>
        <w:t xml:space="preserve">, along with various </w:t>
      </w:r>
      <w:r w:rsidR="00F57FAE" w:rsidRPr="00EA421F">
        <w:rPr>
          <w:rFonts w:ascii="Arial" w:hAnsi="Arial" w:cs="Arial"/>
          <w:sz w:val="22"/>
          <w:szCs w:val="22"/>
        </w:rPr>
        <w:t>other data obtainable or derivable from the</w:t>
      </w:r>
      <w:r w:rsidR="00F9185E" w:rsidRPr="00EA421F">
        <w:rPr>
          <w:rFonts w:ascii="Arial" w:hAnsi="Arial" w:cs="Arial"/>
          <w:sz w:val="22"/>
          <w:szCs w:val="22"/>
        </w:rPr>
        <w:t xml:space="preserve"> forest fire database and airport database</w:t>
      </w:r>
      <w:r w:rsidRPr="00EA421F">
        <w:rPr>
          <w:rFonts w:ascii="Arial" w:hAnsi="Arial" w:cs="Arial"/>
          <w:sz w:val="22"/>
          <w:szCs w:val="22"/>
        </w:rPr>
        <w:t xml:space="preserve">. </w:t>
      </w:r>
    </w:p>
    <w:p w:rsidR="000D6CB5" w:rsidRPr="00EA421F" w:rsidRDefault="00CE5024">
      <w:pPr>
        <w:pStyle w:val="NormalWeb"/>
        <w:numPr>
          <w:ilvl w:val="0"/>
          <w:numId w:val="20"/>
          <w:numberingChange w:id="62" w:author="Nick Clark" w:date="2013-11-08T19:25:00Z" w:original="[%1:50: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The ASP database provides a plurality of data items, which includes: </w:t>
      </w:r>
    </w:p>
    <w:p w:rsidR="000D6CB5" w:rsidRPr="00EA421F" w:rsidRDefault="00CE5024">
      <w:pPr>
        <w:pStyle w:val="NormalWeb"/>
        <w:numPr>
          <w:ilvl w:val="0"/>
          <w:numId w:val="20"/>
          <w:numberingChange w:id="63" w:author="Nick Clark" w:date="2013-11-08T19:25:00Z" w:original="[%1:51: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(a) </w:t>
      </w:r>
      <w:r w:rsidR="00D90DF8">
        <w:rPr>
          <w:rFonts w:ascii="Arial" w:hAnsi="Arial" w:cs="Arial"/>
          <w:sz w:val="22"/>
          <w:szCs w:val="22"/>
        </w:rPr>
        <w:t>E</w:t>
      </w:r>
      <w:r w:rsidRPr="00EA421F">
        <w:rPr>
          <w:rFonts w:ascii="Arial" w:hAnsi="Arial" w:cs="Arial"/>
          <w:sz w:val="22"/>
          <w:szCs w:val="22"/>
        </w:rPr>
        <w:t xml:space="preserve">vents, including: </w:t>
      </w:r>
    </w:p>
    <w:p w:rsidR="008B19E5" w:rsidRPr="00EA421F" w:rsidRDefault="00CE5024">
      <w:pPr>
        <w:pStyle w:val="NormalWeb"/>
        <w:numPr>
          <w:ilvl w:val="0"/>
          <w:numId w:val="20"/>
          <w:numberingChange w:id="64" w:author="Nick Clark" w:date="2013-11-08T19:25:00Z" w:original="[%1:5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w:t>
      </w:r>
      <w:proofErr w:type="spellStart"/>
      <w:r w:rsidRPr="00EA421F">
        <w:rPr>
          <w:rFonts w:ascii="Arial" w:hAnsi="Arial" w:cs="Arial"/>
          <w:sz w:val="22"/>
          <w:szCs w:val="22"/>
        </w:rPr>
        <w:t>i</w:t>
      </w:r>
      <w:proofErr w:type="spellEnd"/>
      <w:r w:rsidRPr="00EA421F">
        <w:rPr>
          <w:rFonts w:ascii="Arial" w:hAnsi="Arial" w:cs="Arial"/>
          <w:sz w:val="22"/>
          <w:szCs w:val="22"/>
        </w:rPr>
        <w:t xml:space="preserve">) </w:t>
      </w:r>
      <w:r w:rsidR="00E54A90" w:rsidRPr="00EA421F">
        <w:rPr>
          <w:rFonts w:ascii="Arial" w:hAnsi="Arial" w:cs="Arial"/>
          <w:sz w:val="22"/>
          <w:szCs w:val="22"/>
        </w:rPr>
        <w:t xml:space="preserve">Takeoff: </w:t>
      </w:r>
      <w:r w:rsidRPr="00EA421F">
        <w:rPr>
          <w:rFonts w:ascii="Arial" w:hAnsi="Arial" w:cs="Arial"/>
          <w:sz w:val="22"/>
          <w:szCs w:val="22"/>
        </w:rPr>
        <w:t>when the airtanker takes off from a particular airport</w:t>
      </w:r>
      <w:r w:rsidR="00E54A90" w:rsidRPr="00EA421F">
        <w:rPr>
          <w:rFonts w:ascii="Arial" w:hAnsi="Arial" w:cs="Arial"/>
          <w:sz w:val="22"/>
          <w:szCs w:val="22"/>
        </w:rPr>
        <w:t xml:space="preserve"> (obtained at block 410)</w:t>
      </w:r>
      <w:r w:rsidRPr="00EA421F">
        <w:rPr>
          <w:rFonts w:ascii="Arial" w:hAnsi="Arial" w:cs="Arial"/>
          <w:sz w:val="22"/>
          <w:szCs w:val="22"/>
        </w:rPr>
        <w:t xml:space="preserve">; </w:t>
      </w:r>
    </w:p>
    <w:p w:rsidR="000D6CB5" w:rsidRPr="00EA421F" w:rsidRDefault="00CE5024">
      <w:pPr>
        <w:pStyle w:val="NormalWeb"/>
        <w:numPr>
          <w:ilvl w:val="0"/>
          <w:numId w:val="20"/>
          <w:numberingChange w:id="65" w:author="Nick Clark" w:date="2013-11-08T19:25:00Z" w:original="[%1:53: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(ii) </w:t>
      </w:r>
      <w:r w:rsidR="00E54A90" w:rsidRPr="00EA421F">
        <w:rPr>
          <w:rFonts w:ascii="Arial" w:hAnsi="Arial" w:cs="Arial"/>
          <w:sz w:val="22"/>
          <w:szCs w:val="22"/>
        </w:rPr>
        <w:t xml:space="preserve">On-scene arrival: </w:t>
      </w:r>
      <w:r w:rsidRPr="00EA421F">
        <w:rPr>
          <w:rFonts w:ascii="Arial" w:hAnsi="Arial" w:cs="Arial"/>
          <w:sz w:val="22"/>
          <w:szCs w:val="22"/>
        </w:rPr>
        <w:t>when the airtanker arrives on-scene of a particular fire</w:t>
      </w:r>
      <w:r w:rsidR="00EB6E24" w:rsidRPr="00EA421F">
        <w:rPr>
          <w:rFonts w:ascii="Arial" w:hAnsi="Arial" w:cs="Arial"/>
          <w:sz w:val="22"/>
          <w:szCs w:val="22"/>
        </w:rPr>
        <w:t xml:space="preserve"> </w:t>
      </w:r>
      <w:r w:rsidR="00DB3C61" w:rsidRPr="00EA421F">
        <w:rPr>
          <w:rFonts w:ascii="Arial" w:hAnsi="Arial" w:cs="Arial"/>
          <w:sz w:val="22"/>
          <w:szCs w:val="22"/>
        </w:rPr>
        <w:t>(</w:t>
      </w:r>
      <w:r w:rsidR="00DB3C61" w:rsidRPr="00EA421F">
        <w:rPr>
          <w:rFonts w:ascii="Arial" w:eastAsiaTheme="minorEastAsia" w:hAnsi="Arial" w:cs="Arial"/>
          <w:sz w:val="22"/>
          <w:szCs w:val="22"/>
        </w:rPr>
        <w:t>corresponding to the time of the first water pickup event, obtained at block 412)</w:t>
      </w:r>
      <w:r w:rsidRPr="00EA421F">
        <w:rPr>
          <w:rFonts w:ascii="Arial" w:hAnsi="Arial" w:cs="Arial"/>
          <w:sz w:val="22"/>
          <w:szCs w:val="22"/>
        </w:rPr>
        <w:t xml:space="preserve">; </w:t>
      </w:r>
    </w:p>
    <w:p w:rsidR="000D6CB5" w:rsidRPr="00EA421F" w:rsidRDefault="00CE5024">
      <w:pPr>
        <w:pStyle w:val="NormalWeb"/>
        <w:numPr>
          <w:ilvl w:val="0"/>
          <w:numId w:val="20"/>
          <w:numberingChange w:id="66" w:author="Nick Clark" w:date="2013-11-08T19:25:00Z" w:original="[%1:54: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(iii) </w:t>
      </w:r>
      <w:r w:rsidR="00E54A90" w:rsidRPr="00EA421F">
        <w:rPr>
          <w:rFonts w:ascii="Arial" w:hAnsi="Arial" w:cs="Arial"/>
          <w:sz w:val="22"/>
          <w:szCs w:val="22"/>
        </w:rPr>
        <w:t xml:space="preserve">Water pickup: </w:t>
      </w:r>
      <w:r w:rsidRPr="00EA421F">
        <w:rPr>
          <w:rFonts w:ascii="Arial" w:hAnsi="Arial" w:cs="Arial"/>
          <w:sz w:val="22"/>
          <w:szCs w:val="22"/>
        </w:rPr>
        <w:t>when and where the airtanker scoops water from a particular lake</w:t>
      </w:r>
      <w:r w:rsidR="00BD254C">
        <w:rPr>
          <w:rFonts w:ascii="Arial" w:hAnsi="Arial" w:cs="Arial"/>
          <w:sz w:val="22"/>
          <w:szCs w:val="22"/>
        </w:rPr>
        <w:t>, which is obtained at block 412 wherein for each water pickup the time and location of the corresponding location data point is collected;</w:t>
      </w:r>
      <w:r w:rsidRPr="00EA421F">
        <w:rPr>
          <w:rFonts w:ascii="Arial" w:hAnsi="Arial" w:cs="Arial"/>
          <w:sz w:val="22"/>
          <w:szCs w:val="22"/>
        </w:rPr>
        <w:t xml:space="preserve"> </w:t>
      </w:r>
    </w:p>
    <w:p w:rsidR="000D6CB5" w:rsidRPr="00BD254C" w:rsidRDefault="00CE5024">
      <w:pPr>
        <w:pStyle w:val="NormalWeb"/>
        <w:numPr>
          <w:ilvl w:val="0"/>
          <w:numId w:val="20"/>
          <w:numberingChange w:id="67" w:author="Nick Clark" w:date="2013-11-08T19:25:00Z" w:original="[%1:55: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BD254C">
        <w:rPr>
          <w:rFonts w:ascii="Arial" w:hAnsi="Arial" w:cs="Arial"/>
          <w:sz w:val="22"/>
          <w:szCs w:val="22"/>
        </w:rPr>
        <w:t xml:space="preserve">(iv) </w:t>
      </w:r>
      <w:r w:rsidR="00E54A90" w:rsidRPr="00BD254C">
        <w:rPr>
          <w:rFonts w:ascii="Arial" w:hAnsi="Arial" w:cs="Arial"/>
          <w:sz w:val="22"/>
          <w:szCs w:val="22"/>
        </w:rPr>
        <w:t xml:space="preserve">On-scene departure: </w:t>
      </w:r>
      <w:r w:rsidRPr="00BD254C">
        <w:rPr>
          <w:rFonts w:ascii="Arial" w:hAnsi="Arial" w:cs="Arial"/>
          <w:sz w:val="22"/>
          <w:szCs w:val="22"/>
        </w:rPr>
        <w:t xml:space="preserve">when the airtanker departs from </w:t>
      </w:r>
      <w:r w:rsidR="00ED12E0" w:rsidRPr="00BD254C">
        <w:rPr>
          <w:rFonts w:ascii="Arial" w:hAnsi="Arial" w:cs="Arial"/>
          <w:sz w:val="22"/>
          <w:szCs w:val="22"/>
        </w:rPr>
        <w:t>the scene of a particular fire</w:t>
      </w:r>
      <w:r w:rsidR="00BD254C" w:rsidRPr="00BD254C">
        <w:rPr>
          <w:rFonts w:ascii="Arial" w:hAnsi="Arial" w:cs="Arial"/>
          <w:sz w:val="22"/>
          <w:szCs w:val="22"/>
        </w:rPr>
        <w:t xml:space="preserve">, </w:t>
      </w:r>
      <w:r w:rsidR="00DB3C61" w:rsidRPr="00BD254C">
        <w:rPr>
          <w:rFonts w:ascii="Arial" w:hAnsi="Arial" w:cs="Arial"/>
          <w:sz w:val="22"/>
          <w:szCs w:val="22"/>
        </w:rPr>
        <w:t>which correspond</w:t>
      </w:r>
      <w:r w:rsidR="00BD254C" w:rsidRPr="00BD254C">
        <w:rPr>
          <w:rFonts w:ascii="Arial" w:hAnsi="Arial" w:cs="Arial"/>
          <w:sz w:val="22"/>
          <w:szCs w:val="22"/>
        </w:rPr>
        <w:t>s</w:t>
      </w:r>
      <w:r w:rsidR="00DB3C61" w:rsidRPr="00BD254C">
        <w:rPr>
          <w:rFonts w:ascii="Arial" w:hAnsi="Arial" w:cs="Arial"/>
          <w:sz w:val="22"/>
          <w:szCs w:val="22"/>
        </w:rPr>
        <w:t xml:space="preserve"> to the time of the last fire event (obtained at block 404)</w:t>
      </w:r>
      <w:r w:rsidR="00BD254C" w:rsidRPr="00BD254C">
        <w:rPr>
          <w:rFonts w:ascii="Arial" w:hAnsi="Arial" w:cs="Arial"/>
          <w:sz w:val="22"/>
          <w:szCs w:val="22"/>
        </w:rPr>
        <w:t>, which may be assum</w:t>
      </w:r>
      <w:ins w:id="68" w:author="Nick Clark" w:date="2013-11-08T20:32:00Z">
        <w:r w:rsidR="002315AE">
          <w:rPr>
            <w:rFonts w:ascii="Arial" w:hAnsi="Arial" w:cs="Arial"/>
            <w:sz w:val="22"/>
            <w:szCs w:val="22"/>
          </w:rPr>
          <w:t>e</w:t>
        </w:r>
      </w:ins>
      <w:r w:rsidR="00BD254C" w:rsidRPr="00BD254C">
        <w:rPr>
          <w:rFonts w:ascii="Arial" w:hAnsi="Arial" w:cs="Arial"/>
          <w:sz w:val="22"/>
          <w:szCs w:val="22"/>
        </w:rPr>
        <w:t>d to be last of the plurality of fire events that occur during the drop process since within the preconfigured range</w:t>
      </w:r>
      <w:r w:rsidR="00ED12E0" w:rsidRPr="00BD254C">
        <w:rPr>
          <w:rFonts w:ascii="Arial" w:hAnsi="Arial" w:cs="Arial"/>
          <w:sz w:val="22"/>
          <w:szCs w:val="22"/>
        </w:rPr>
        <w:t>;</w:t>
      </w:r>
      <w:r w:rsidR="00DB3C61" w:rsidRPr="00BD254C">
        <w:rPr>
          <w:rFonts w:ascii="Arial" w:hAnsi="Arial" w:cs="Arial"/>
          <w:sz w:val="22"/>
          <w:szCs w:val="22"/>
        </w:rPr>
        <w:t xml:space="preserve"> and</w:t>
      </w:r>
    </w:p>
    <w:p w:rsidR="000D6CB5" w:rsidRPr="00EA421F" w:rsidRDefault="00CE5024">
      <w:pPr>
        <w:pStyle w:val="NormalWeb"/>
        <w:numPr>
          <w:ilvl w:val="0"/>
          <w:numId w:val="20"/>
          <w:numberingChange w:id="69" w:author="Nick Clark" w:date="2013-11-08T19:25:00Z" w:original="[%1:56: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(v) </w:t>
      </w:r>
      <w:r w:rsidR="00E54A90" w:rsidRPr="00EA421F">
        <w:rPr>
          <w:rFonts w:ascii="Arial" w:hAnsi="Arial" w:cs="Arial"/>
          <w:sz w:val="22"/>
          <w:szCs w:val="22"/>
        </w:rPr>
        <w:t xml:space="preserve">Landing: </w:t>
      </w:r>
      <w:r w:rsidRPr="00EA421F">
        <w:rPr>
          <w:rFonts w:ascii="Arial" w:hAnsi="Arial" w:cs="Arial"/>
          <w:sz w:val="22"/>
          <w:szCs w:val="22"/>
        </w:rPr>
        <w:t>when the airtanker arrives back at a particular airport</w:t>
      </w:r>
      <w:r w:rsidR="00DB3C61" w:rsidRPr="00EA421F">
        <w:rPr>
          <w:rFonts w:ascii="Arial" w:hAnsi="Arial" w:cs="Arial"/>
          <w:sz w:val="22"/>
          <w:szCs w:val="22"/>
        </w:rPr>
        <w:t xml:space="preserve"> (obtained at block 410)</w:t>
      </w:r>
      <w:r w:rsidRPr="00EA421F">
        <w:rPr>
          <w:rFonts w:ascii="Arial" w:hAnsi="Arial" w:cs="Arial"/>
          <w:sz w:val="22"/>
          <w:szCs w:val="22"/>
        </w:rPr>
        <w:t xml:space="preserve">; </w:t>
      </w:r>
      <w:r w:rsidR="00DB3C61" w:rsidRPr="00EA421F">
        <w:rPr>
          <w:rFonts w:ascii="Arial" w:hAnsi="Arial" w:cs="Arial"/>
          <w:sz w:val="22"/>
          <w:szCs w:val="22"/>
        </w:rPr>
        <w:t>and</w:t>
      </w:r>
    </w:p>
    <w:p w:rsidR="000D6CB5" w:rsidRPr="00EA421F" w:rsidRDefault="00CE5024">
      <w:pPr>
        <w:pStyle w:val="NormalWeb"/>
        <w:numPr>
          <w:ilvl w:val="0"/>
          <w:numId w:val="20"/>
          <w:numberingChange w:id="70" w:author="Nick Clark" w:date="2013-11-08T19:25:00Z" w:original="[%1:57: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(b) </w:t>
      </w:r>
      <w:r w:rsidR="00D90DF8">
        <w:rPr>
          <w:rFonts w:ascii="Arial" w:hAnsi="Arial" w:cs="Arial"/>
          <w:sz w:val="22"/>
          <w:szCs w:val="22"/>
        </w:rPr>
        <w:t>M</w:t>
      </w:r>
      <w:r w:rsidRPr="00EA421F">
        <w:rPr>
          <w:rFonts w:ascii="Arial" w:hAnsi="Arial" w:cs="Arial"/>
          <w:sz w:val="22"/>
          <w:szCs w:val="22"/>
        </w:rPr>
        <w:t xml:space="preserve">easures, including: </w:t>
      </w:r>
    </w:p>
    <w:p w:rsidR="000D6CB5" w:rsidRPr="00BD254C" w:rsidRDefault="00E54A90">
      <w:pPr>
        <w:pStyle w:val="NormalWeb"/>
        <w:numPr>
          <w:ilvl w:val="0"/>
          <w:numId w:val="20"/>
          <w:numberingChange w:id="71" w:author="Nick Clark" w:date="2013-11-08T19:25:00Z" w:original="[%1:58: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BD254C">
        <w:rPr>
          <w:rFonts w:ascii="Arial" w:hAnsi="Arial" w:cs="Arial"/>
          <w:sz w:val="22"/>
          <w:szCs w:val="22"/>
        </w:rPr>
        <w:t>(</w:t>
      </w:r>
      <w:proofErr w:type="spellStart"/>
      <w:r w:rsidRPr="00BD254C">
        <w:rPr>
          <w:rFonts w:ascii="Arial" w:hAnsi="Arial" w:cs="Arial"/>
          <w:sz w:val="22"/>
          <w:szCs w:val="22"/>
        </w:rPr>
        <w:t>i</w:t>
      </w:r>
      <w:proofErr w:type="spellEnd"/>
      <w:r w:rsidRPr="00BD254C">
        <w:rPr>
          <w:rFonts w:ascii="Arial" w:hAnsi="Arial" w:cs="Arial"/>
          <w:sz w:val="22"/>
          <w:szCs w:val="22"/>
        </w:rPr>
        <w:t xml:space="preserve">) Pre-travel delay: </w:t>
      </w:r>
      <w:r w:rsidR="00CE5024" w:rsidRPr="00BD254C">
        <w:rPr>
          <w:rFonts w:ascii="Arial" w:hAnsi="Arial" w:cs="Arial"/>
          <w:sz w:val="22"/>
          <w:szCs w:val="22"/>
        </w:rPr>
        <w:t xml:space="preserve">time between when </w:t>
      </w:r>
      <w:r w:rsidRPr="00BD254C">
        <w:rPr>
          <w:rFonts w:ascii="Arial" w:hAnsi="Arial" w:cs="Arial"/>
          <w:sz w:val="22"/>
          <w:szCs w:val="22"/>
        </w:rPr>
        <w:t xml:space="preserve">a </w:t>
      </w:r>
      <w:r w:rsidR="00CE5024" w:rsidRPr="00BD254C">
        <w:rPr>
          <w:rFonts w:ascii="Arial" w:hAnsi="Arial" w:cs="Arial"/>
          <w:sz w:val="22"/>
          <w:szCs w:val="22"/>
        </w:rPr>
        <w:t xml:space="preserve">fire is reported </w:t>
      </w:r>
      <w:r w:rsidRPr="00BD254C">
        <w:rPr>
          <w:rFonts w:ascii="Arial" w:hAnsi="Arial" w:cs="Arial"/>
          <w:sz w:val="22"/>
          <w:szCs w:val="22"/>
        </w:rPr>
        <w:t>(</w:t>
      </w:r>
      <w:r w:rsidR="006D7E69" w:rsidRPr="00BD254C">
        <w:rPr>
          <w:rFonts w:ascii="Arial" w:hAnsi="Arial" w:cs="Arial"/>
          <w:sz w:val="22"/>
          <w:szCs w:val="22"/>
        </w:rPr>
        <w:t xml:space="preserve">as </w:t>
      </w:r>
      <w:r w:rsidRPr="00BD254C">
        <w:rPr>
          <w:rFonts w:ascii="Arial" w:hAnsi="Arial" w:cs="Arial"/>
          <w:sz w:val="22"/>
          <w:szCs w:val="22"/>
        </w:rPr>
        <w:t xml:space="preserve">recorded in the forest fire database) </w:t>
      </w:r>
      <w:r w:rsidR="00CE5024" w:rsidRPr="00BD254C">
        <w:rPr>
          <w:rFonts w:ascii="Arial" w:hAnsi="Arial" w:cs="Arial"/>
          <w:sz w:val="22"/>
          <w:szCs w:val="22"/>
        </w:rPr>
        <w:t xml:space="preserve">and when </w:t>
      </w:r>
      <w:r w:rsidRPr="00BD254C">
        <w:rPr>
          <w:rFonts w:ascii="Arial" w:hAnsi="Arial" w:cs="Arial"/>
          <w:sz w:val="22"/>
          <w:szCs w:val="22"/>
        </w:rPr>
        <w:t xml:space="preserve">an </w:t>
      </w:r>
      <w:r w:rsidR="00CE5024" w:rsidRPr="00BD254C">
        <w:rPr>
          <w:rFonts w:ascii="Arial" w:hAnsi="Arial" w:cs="Arial"/>
          <w:sz w:val="22"/>
          <w:szCs w:val="22"/>
        </w:rPr>
        <w:t>airtanker takes off from an a</w:t>
      </w:r>
      <w:r w:rsidRPr="00BD254C">
        <w:rPr>
          <w:rFonts w:ascii="Arial" w:hAnsi="Arial" w:cs="Arial"/>
          <w:sz w:val="22"/>
          <w:szCs w:val="22"/>
        </w:rPr>
        <w:t>irport (</w:t>
      </w:r>
      <w:r w:rsidRPr="00BD254C">
        <w:rPr>
          <w:rFonts w:ascii="Arial" w:eastAsiaTheme="minorEastAsia" w:hAnsi="Arial" w:cs="Arial"/>
          <w:sz w:val="22"/>
          <w:szCs w:val="22"/>
        </w:rPr>
        <w:t>obtained</w:t>
      </w:r>
      <w:r w:rsidR="00DB3C61" w:rsidRPr="00BD254C">
        <w:rPr>
          <w:rFonts w:ascii="Arial" w:eastAsiaTheme="minorEastAsia" w:hAnsi="Arial" w:cs="Arial"/>
          <w:sz w:val="22"/>
          <w:szCs w:val="22"/>
        </w:rPr>
        <w:t xml:space="preserve"> by a calculation of the takeoff time from </w:t>
      </w:r>
      <w:r w:rsidRPr="00BD254C">
        <w:rPr>
          <w:rFonts w:ascii="Arial" w:eastAsiaTheme="minorEastAsia" w:hAnsi="Arial" w:cs="Arial"/>
          <w:sz w:val="22"/>
          <w:szCs w:val="22"/>
        </w:rPr>
        <w:t>at block 410</w:t>
      </w:r>
      <w:r w:rsidR="00DB3C61" w:rsidRPr="00BD254C">
        <w:rPr>
          <w:rFonts w:ascii="Arial" w:eastAsiaTheme="minorEastAsia" w:hAnsi="Arial" w:cs="Arial"/>
          <w:sz w:val="22"/>
          <w:szCs w:val="22"/>
        </w:rPr>
        <w:t xml:space="preserve"> and the time the fire was reported as stored in the forest fire database</w:t>
      </w:r>
      <w:r w:rsidRPr="00BD254C">
        <w:rPr>
          <w:rFonts w:ascii="Arial" w:eastAsiaTheme="minorEastAsia" w:hAnsi="Arial" w:cs="Arial"/>
          <w:sz w:val="22"/>
          <w:szCs w:val="22"/>
        </w:rPr>
        <w:t>)</w:t>
      </w:r>
      <w:r w:rsidR="00CE5024" w:rsidRPr="00BD254C">
        <w:rPr>
          <w:rFonts w:ascii="Arial" w:hAnsi="Arial" w:cs="Arial"/>
          <w:sz w:val="22"/>
          <w:szCs w:val="22"/>
        </w:rPr>
        <w:t xml:space="preserve">; </w:t>
      </w:r>
    </w:p>
    <w:p w:rsidR="004A3C91" w:rsidRPr="00EA421F" w:rsidRDefault="00E54A90" w:rsidP="004A3C91">
      <w:pPr>
        <w:pStyle w:val="ListParagraph"/>
        <w:numPr>
          <w:ilvl w:val="0"/>
          <w:numId w:val="20"/>
          <w:numberingChange w:id="72" w:author="Nick Clark" w:date="2013-11-08T19:25:00Z" w:original="[%1:59: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(ii) Base-to-fire distance: </w:t>
      </w:r>
      <w:r w:rsidR="00CE5024" w:rsidRPr="00EA421F">
        <w:rPr>
          <w:rFonts w:ascii="Arial" w:hAnsi="Arial" w:cs="Arial"/>
          <w:sz w:val="22"/>
          <w:szCs w:val="22"/>
        </w:rPr>
        <w:t xml:space="preserve">straight-line distance </w:t>
      </w:r>
      <w:r w:rsidR="00F81EB1" w:rsidRPr="00EA421F">
        <w:rPr>
          <w:rFonts w:ascii="Arial" w:hAnsi="Arial" w:cs="Arial"/>
          <w:sz w:val="22"/>
          <w:szCs w:val="22"/>
        </w:rPr>
        <w:t xml:space="preserve">between the origin airport </w:t>
      </w:r>
      <w:r w:rsidR="008F7948" w:rsidRPr="00EA421F">
        <w:rPr>
          <w:rFonts w:ascii="Arial" w:hAnsi="Arial" w:cs="Arial"/>
          <w:sz w:val="22"/>
          <w:szCs w:val="22"/>
        </w:rPr>
        <w:t xml:space="preserve">(recorded in the airport database) and a particular </w:t>
      </w:r>
      <w:r w:rsidR="004A3C91" w:rsidRPr="00EA421F">
        <w:rPr>
          <w:rFonts w:ascii="Arial" w:hAnsi="Arial" w:cs="Arial"/>
          <w:sz w:val="22"/>
          <w:szCs w:val="22"/>
        </w:rPr>
        <w:t>fire</w:t>
      </w:r>
      <w:r w:rsidR="00F81EB1" w:rsidRPr="00EA421F">
        <w:rPr>
          <w:rFonts w:ascii="Arial" w:hAnsi="Arial" w:cs="Arial"/>
          <w:sz w:val="22"/>
          <w:szCs w:val="22"/>
        </w:rPr>
        <w:t xml:space="preserve"> </w:t>
      </w:r>
      <w:r w:rsidR="008F7948" w:rsidRPr="00EA421F">
        <w:rPr>
          <w:rFonts w:ascii="Arial" w:hAnsi="Arial" w:cs="Arial"/>
          <w:sz w:val="22"/>
          <w:szCs w:val="22"/>
        </w:rPr>
        <w:t>(</w:t>
      </w:r>
      <w:r w:rsidR="00E36793" w:rsidRPr="00EA421F">
        <w:rPr>
          <w:rFonts w:ascii="Arial" w:hAnsi="Arial" w:cs="Arial"/>
          <w:sz w:val="22"/>
          <w:szCs w:val="22"/>
        </w:rPr>
        <w:t xml:space="preserve">location </w:t>
      </w:r>
      <w:r w:rsidR="008F7948" w:rsidRPr="00EA421F">
        <w:rPr>
          <w:rFonts w:ascii="Arial" w:hAnsi="Arial" w:cs="Arial"/>
          <w:sz w:val="22"/>
          <w:szCs w:val="22"/>
        </w:rPr>
        <w:t xml:space="preserve">recorded in the forest fire database) </w:t>
      </w:r>
      <w:r w:rsidR="00F81EB1" w:rsidRPr="00EA421F">
        <w:rPr>
          <w:rFonts w:ascii="Arial" w:hAnsi="Arial" w:cs="Arial"/>
          <w:sz w:val="22"/>
          <w:szCs w:val="22"/>
        </w:rPr>
        <w:t>attacked by an airtanker during its trip</w:t>
      </w:r>
      <w:r w:rsidR="004A3C91" w:rsidRPr="00EA421F">
        <w:rPr>
          <w:rFonts w:ascii="Arial" w:hAnsi="Arial" w:cs="Arial"/>
          <w:sz w:val="22"/>
          <w:szCs w:val="22"/>
        </w:rPr>
        <w:t xml:space="preserve">. </w:t>
      </w:r>
      <w:r w:rsidR="008F7948" w:rsidRPr="00EA421F">
        <w:rPr>
          <w:rFonts w:ascii="Arial" w:hAnsi="Arial" w:cs="Arial"/>
          <w:sz w:val="22"/>
          <w:szCs w:val="22"/>
        </w:rPr>
        <w:t xml:space="preserve">The fire’s recorded location is an approximation since a fire’s perimeter can extend over a large geographic area. </w:t>
      </w:r>
      <w:r w:rsidR="004A3C91" w:rsidRPr="00EA421F">
        <w:rPr>
          <w:rFonts w:ascii="Arial" w:hAnsi="Arial" w:cs="Arial"/>
          <w:sz w:val="22"/>
          <w:szCs w:val="22"/>
        </w:rPr>
        <w:t xml:space="preserve">In order to generate the distance between the two points, the subtended angle may be determined using the </w:t>
      </w:r>
      <w:proofErr w:type="spellStart"/>
      <w:r w:rsidR="004A3C91" w:rsidRPr="00EA421F">
        <w:rPr>
          <w:rFonts w:ascii="Arial" w:hAnsi="Arial" w:cs="Arial"/>
          <w:sz w:val="22"/>
          <w:szCs w:val="22"/>
        </w:rPr>
        <w:t>Haversine</w:t>
      </w:r>
      <w:proofErr w:type="spellEnd"/>
      <w:r w:rsidR="004A3C91" w:rsidRPr="00EA421F">
        <w:rPr>
          <w:rFonts w:ascii="Arial" w:hAnsi="Arial" w:cs="Arial"/>
          <w:sz w:val="22"/>
          <w:szCs w:val="22"/>
        </w:rPr>
        <w:t xml:space="preserve"> formula, accounting for the spherical surface of Earth, given by:</w:t>
      </w:r>
    </w:p>
    <w:p w:rsidR="004A3C91" w:rsidRPr="00EA421F" w:rsidRDefault="004A3C91" w:rsidP="004A3C91">
      <w:pPr>
        <w:pStyle w:val="ListParagraph"/>
        <w:keepNext/>
        <w:tabs>
          <w:tab w:val="left" w:pos="1134"/>
        </w:tabs>
        <w:spacing w:after="240" w:line="360" w:lineRule="auto"/>
        <w:ind w:left="0"/>
        <w:contextualSpacing w:val="0"/>
        <w:jc w:val="center"/>
        <w:rPr>
          <w:rFonts w:ascii="Arial" w:eastAsiaTheme="minorEastAsia" w:hAnsi="Arial" w:cs="Arial"/>
          <w:sz w:val="22"/>
          <w:szCs w:val="22"/>
        </w:rPr>
      </w:pPr>
      <m:oMathPara>
        <m:oMath>
          <m:r>
            <m:rPr>
              <m:sty m:val="p"/>
            </m:rPr>
            <w:rPr>
              <w:rFonts w:ascii="Cambria Math" w:hAnsi="Cambria Math" w:cs="Arial"/>
              <w:sz w:val="22"/>
              <w:szCs w:val="22"/>
            </w:rPr>
            <m:t>Δ</m:t>
          </m:r>
          <m:acc>
            <m:accPr>
              <m:ctrlPr>
                <w:rPr>
                  <w:rFonts w:ascii="Cambria Math" w:hAnsi="Cambria Math" w:cs="Arial"/>
                  <w:i/>
                  <w:sz w:val="22"/>
                  <w:szCs w:val="22"/>
                </w:rPr>
              </m:ctrlPr>
            </m:accPr>
            <m:e>
              <m:r>
                <w:rPr>
                  <w:rFonts w:ascii="Cambria Math" w:hAnsi="Cambria Math" w:cs="Arial"/>
                  <w:sz w:val="22"/>
                  <w:szCs w:val="22"/>
                </w:rPr>
                <m:t>σ</m:t>
              </m:r>
            </m:e>
          </m:acc>
          <m:r>
            <w:rPr>
              <w:rFonts w:ascii="Cambria Math" w:hAnsi="Cambria Math" w:cs="Arial"/>
              <w:sz w:val="22"/>
              <w:szCs w:val="22"/>
            </w:rPr>
            <m:t>=2</m:t>
          </m:r>
          <m:r>
            <m:rPr>
              <m:sty m:val="p"/>
            </m:rPr>
            <w:rPr>
              <w:rFonts w:ascii="Cambria Math" w:hAnsi="Cambria Math" w:cs="Arial"/>
              <w:sz w:val="22"/>
              <w:szCs w:val="22"/>
            </w:rPr>
            <m:t>arcsin⁡</m:t>
          </m:r>
          <m:d>
            <m:dPr>
              <m:ctrlPr>
                <w:rPr>
                  <w:rFonts w:ascii="Cambria Math" w:hAnsi="Cambria Math" w:cs="Arial"/>
                  <w:i/>
                  <w:sz w:val="22"/>
                  <w:szCs w:val="22"/>
                </w:rPr>
              </m:ctrlPr>
            </m:dPr>
            <m:e>
              <m:rad>
                <m:radPr>
                  <m:degHide m:val="on"/>
                  <m:ctrlPr>
                    <w:rPr>
                      <w:rFonts w:ascii="Cambria Math" w:hAnsi="Cambria Math" w:cs="Arial"/>
                      <w:i/>
                      <w:sz w:val="22"/>
                      <w:szCs w:val="22"/>
                    </w:rPr>
                  </m:ctrlPr>
                </m:radPr>
                <m:deg/>
                <m:e>
                  <m:func>
                    <m:funcPr>
                      <m:ctrlPr>
                        <w:rPr>
                          <w:rFonts w:ascii="Cambria Math" w:hAnsi="Cambria Math" w:cs="Arial"/>
                          <w:i/>
                          <w:sz w:val="22"/>
                          <w:szCs w:val="22"/>
                        </w:rPr>
                      </m:ctrlPr>
                    </m:funcPr>
                    <m:fName>
                      <m:sSup>
                        <m:sSupPr>
                          <m:ctrlPr>
                            <w:rPr>
                              <w:rFonts w:ascii="Cambria Math" w:hAnsi="Cambria Math" w:cs="Arial"/>
                              <w:sz w:val="22"/>
                              <w:szCs w:val="22"/>
                            </w:rPr>
                          </m:ctrlPr>
                        </m:sSupPr>
                        <m:e>
                          <m:r>
                            <m:rPr>
                              <m:sty m:val="p"/>
                            </m:rPr>
                            <w:rPr>
                              <w:rFonts w:ascii="Cambria Math" w:hAnsi="Cambria Math" w:cs="Arial"/>
                              <w:sz w:val="22"/>
                              <w:szCs w:val="22"/>
                            </w:rPr>
                            <m:t>sin</m:t>
                          </m:r>
                        </m:e>
                        <m:sup>
                          <m:r>
                            <m:rPr>
                              <m:sty m:val="p"/>
                            </m:rPr>
                            <w:rPr>
                              <w:rFonts w:ascii="Cambria Math" w:hAnsi="Cambria Math" w:cs="Arial"/>
                              <w:sz w:val="22"/>
                              <w:szCs w:val="22"/>
                            </w:rPr>
                            <m:t>2</m:t>
                          </m:r>
                        </m:sup>
                      </m:sSup>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f</m:t>
                                  </m:r>
                                </m:sub>
                              </m:sSub>
                            </m:num>
                            <m:den>
                              <m:r>
                                <w:rPr>
                                  <w:rFonts w:ascii="Cambria Math" w:hAnsi="Cambria Math" w:cs="Arial"/>
                                  <w:sz w:val="22"/>
                                  <w:szCs w:val="22"/>
                                </w:rPr>
                                <m:t>2</m:t>
                              </m:r>
                            </m:den>
                          </m:f>
                        </m:e>
                      </m:d>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s</m:t>
                          </m:r>
                        </m:sub>
                      </m:sSub>
                    </m:e>
                  </m:func>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f</m:t>
                          </m:r>
                        </m:sub>
                      </m:sSub>
                    </m:e>
                  </m:func>
                  <m:func>
                    <m:funcPr>
                      <m:ctrlPr>
                        <w:rPr>
                          <w:rFonts w:ascii="Cambria Math" w:hAnsi="Cambria Math" w:cs="Arial"/>
                          <w:i/>
                          <w:sz w:val="22"/>
                          <w:szCs w:val="22"/>
                        </w:rPr>
                      </m:ctrlPr>
                    </m:funcPr>
                    <m:fName>
                      <m:sSup>
                        <m:sSupPr>
                          <m:ctrlPr>
                            <w:rPr>
                              <w:rFonts w:ascii="Cambria Math" w:hAnsi="Cambria Math" w:cs="Arial"/>
                              <w:i/>
                              <w:sz w:val="22"/>
                              <w:szCs w:val="22"/>
                            </w:rPr>
                          </m:ctrlPr>
                        </m:sSupPr>
                        <m:e>
                          <m:r>
                            <m:rPr>
                              <m:sty m:val="p"/>
                            </m:rPr>
                            <w:rPr>
                              <w:rFonts w:ascii="Cambria Math" w:hAnsi="Cambria Math" w:cs="Arial"/>
                              <w:sz w:val="22"/>
                              <w:szCs w:val="22"/>
                            </w:rPr>
                            <m:t>sin</m:t>
                          </m:r>
                          <m:ctrlPr>
                            <w:rPr>
                              <w:rFonts w:ascii="Cambria Math" w:hAnsi="Cambria Math" w:cs="Arial"/>
                              <w:sz w:val="22"/>
                              <w:szCs w:val="22"/>
                            </w:rPr>
                          </m:ctrlPr>
                        </m:e>
                        <m:sup>
                          <m:r>
                            <w:rPr>
                              <w:rFonts w:ascii="Cambria Math" w:hAnsi="Cambria Math" w:cs="Arial"/>
                              <w:sz w:val="22"/>
                              <w:szCs w:val="22"/>
                            </w:rPr>
                            <m:t>2</m:t>
                          </m:r>
                          <m:ctrlPr>
                            <w:rPr>
                              <w:rFonts w:ascii="Cambria Math" w:hAnsi="Cambria Math" w:cs="Arial"/>
                              <w:sz w:val="22"/>
                              <w:szCs w:val="22"/>
                            </w:rPr>
                          </m:ctrlPr>
                        </m:sup>
                      </m:sSup>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λ</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λ</m:t>
                                  </m:r>
                                </m:e>
                                <m:sub>
                                  <m:r>
                                    <w:rPr>
                                      <w:rFonts w:ascii="Cambria Math" w:hAnsi="Cambria Math" w:cs="Arial"/>
                                      <w:sz w:val="22"/>
                                      <w:szCs w:val="22"/>
                                    </w:rPr>
                                    <m:t>f</m:t>
                                  </m:r>
                                </m:sub>
                              </m:sSub>
                            </m:num>
                            <m:den>
                              <m:r>
                                <w:rPr>
                                  <w:rFonts w:ascii="Cambria Math" w:hAnsi="Cambria Math" w:cs="Arial"/>
                                  <w:sz w:val="22"/>
                                  <w:szCs w:val="22"/>
                                </w:rPr>
                                <m:t>2</m:t>
                              </m:r>
                            </m:den>
                          </m:f>
                        </m:e>
                      </m:d>
                    </m:e>
                  </m:func>
                </m:e>
              </m:rad>
            </m:e>
          </m:d>
        </m:oMath>
      </m:oMathPara>
    </w:p>
    <w:p w:rsidR="000D6CB5" w:rsidRPr="00EA421F" w:rsidRDefault="004A3C91" w:rsidP="00DB3C61">
      <w:pPr>
        <w:pStyle w:val="NormalWeb"/>
        <w:shd w:val="clear" w:color="auto" w:fill="FFFFFF"/>
        <w:tabs>
          <w:tab w:val="left" w:pos="1134"/>
        </w:tabs>
        <w:spacing w:before="0" w:beforeAutospacing="0" w:after="240" w:afterAutospacing="0" w:line="360" w:lineRule="auto"/>
        <w:rPr>
          <w:rFonts w:ascii="Arial" w:hAnsi="Arial" w:cs="Arial"/>
          <w:sz w:val="22"/>
          <w:szCs w:val="22"/>
        </w:rPr>
      </w:pPr>
      <w:proofErr w:type="gramStart"/>
      <w:r w:rsidRPr="00EA421F">
        <w:rPr>
          <w:rFonts w:ascii="Arial" w:eastAsiaTheme="minorEastAsia" w:hAnsi="Arial" w:cs="Arial"/>
          <w:sz w:val="22"/>
          <w:szCs w:val="22"/>
        </w:rPr>
        <w:t>where</w:t>
      </w:r>
      <w:proofErr w:type="gramEnd"/>
      <w:r w:rsidRPr="00EA421F">
        <w:rPr>
          <w:rFonts w:ascii="Arial" w:eastAsiaTheme="minorEastAsia" w:hAnsi="Arial" w:cs="Arial"/>
          <w:sz w:val="22"/>
          <w:szCs w:val="22"/>
        </w:rPr>
        <w:t xml:space="preserv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ϕ</m:t>
            </m:r>
          </m:e>
          <m:sub>
            <m:r>
              <w:rPr>
                <w:rFonts w:ascii="Cambria Math" w:eastAsiaTheme="minorEastAsia" w:hAnsi="Cambria Math" w:cs="Arial"/>
                <w:sz w:val="22"/>
                <w:szCs w:val="22"/>
              </w:rPr>
              <m:t>s</m:t>
            </m:r>
          </m:sub>
        </m:sSub>
        <m:r>
          <w:rPr>
            <w:rFonts w:ascii="Cambria Math" w:eastAsiaTheme="minorEastAsia" w:hAnsi="Cambria Math" w:cs="Arial"/>
            <w:sz w:val="22"/>
            <w:szCs w:val="22"/>
          </w:rPr>
          <m:t>,</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λ</m:t>
            </m:r>
          </m:e>
          <m:sub>
            <m:r>
              <w:rPr>
                <w:rFonts w:ascii="Cambria Math" w:eastAsiaTheme="minorEastAsia" w:hAnsi="Cambria Math" w:cs="Arial"/>
                <w:sz w:val="22"/>
                <w:szCs w:val="22"/>
              </w:rPr>
              <m:t>s</m:t>
            </m:r>
          </m:sub>
        </m:sSub>
        <m:r>
          <w:rPr>
            <w:rFonts w:ascii="Cambria Math" w:eastAsiaTheme="minorEastAsia" w:hAnsi="Cambria Math" w:cs="Arial"/>
            <w:sz w:val="22"/>
            <w:szCs w:val="22"/>
          </w:rPr>
          <m:t>,</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ϕ</m:t>
            </m:r>
          </m:e>
          <m:sub>
            <m:r>
              <w:rPr>
                <w:rFonts w:ascii="Cambria Math" w:eastAsiaTheme="minorEastAsia" w:hAnsi="Cambria Math" w:cs="Arial"/>
                <w:sz w:val="22"/>
                <w:szCs w:val="22"/>
              </w:rPr>
              <m:t>f</m:t>
            </m:r>
          </m:sub>
        </m:sSub>
        <m:r>
          <w:rPr>
            <w:rFonts w:ascii="Cambria Math" w:eastAsiaTheme="minorEastAsia" w:hAnsi="Cambria Math" w:cs="Arial"/>
            <w:sz w:val="22"/>
            <w:szCs w:val="22"/>
          </w:rPr>
          <m:t>,</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λ</m:t>
            </m:r>
          </m:e>
          <m:sub>
            <m:r>
              <w:rPr>
                <w:rFonts w:ascii="Cambria Math" w:eastAsiaTheme="minorEastAsia" w:hAnsi="Cambria Math" w:cs="Arial"/>
                <w:sz w:val="22"/>
                <w:szCs w:val="22"/>
              </w:rPr>
              <m:t>f</m:t>
            </m:r>
          </m:sub>
        </m:sSub>
      </m:oMath>
      <w:r w:rsidRPr="00EA421F">
        <w:rPr>
          <w:rFonts w:ascii="Arial" w:eastAsiaTheme="minorEastAsia" w:hAnsi="Arial" w:cs="Arial"/>
          <w:sz w:val="22"/>
          <w:szCs w:val="22"/>
        </w:rPr>
        <w:t xml:space="preserve"> are the geographical latitude and longitude of the two points.</w:t>
      </w:r>
      <w:r w:rsidRPr="00EA421F">
        <w:rPr>
          <w:rFonts w:ascii="Arial" w:hAnsi="Arial" w:cs="Arial"/>
          <w:sz w:val="22"/>
          <w:szCs w:val="22"/>
        </w:rPr>
        <w:t xml:space="preserve"> </w:t>
      </w:r>
      <w:r w:rsidRPr="00EA421F">
        <w:rPr>
          <w:rFonts w:ascii="Arial" w:eastAsiaTheme="minorEastAsia" w:hAnsi="Arial" w:cs="Arial"/>
          <w:sz w:val="22"/>
          <w:szCs w:val="22"/>
        </w:rPr>
        <w:t xml:space="preserve">The arc length formula, </w:t>
      </w:r>
      <m:oMath>
        <m:r>
          <w:rPr>
            <w:rFonts w:ascii="Cambria Math" w:eastAsiaTheme="minorEastAsia" w:hAnsi="Cambria Math" w:cs="Arial"/>
            <w:sz w:val="22"/>
            <w:szCs w:val="22"/>
          </w:rPr>
          <m:t>d</m:t>
        </m:r>
        <m:r>
          <w:rPr>
            <w:rFonts w:ascii="Cambria Math" w:eastAsiaTheme="minorEastAsia" w:hAnsi="Cambria Math" w:cs="Arial"/>
            <w:sz w:val="22"/>
            <w:szCs w:val="22"/>
          </w:rPr>
          <m:t>=</m:t>
        </m:r>
        <m:r>
          <w:rPr>
            <w:rFonts w:ascii="Cambria Math" w:eastAsiaTheme="minorEastAsia" w:hAnsi="Cambria Math" w:cs="Arial"/>
            <w:sz w:val="22"/>
            <w:szCs w:val="22"/>
          </w:rPr>
          <m:t>r</m:t>
        </m:r>
        <m:r>
          <m:rPr>
            <m:sty m:val="p"/>
          </m:rPr>
          <w:rPr>
            <w:rFonts w:ascii="Cambria Math" w:eastAsiaTheme="minorEastAsia" w:hAnsi="Cambria Math" w:cs="Arial"/>
            <w:sz w:val="22"/>
            <w:szCs w:val="22"/>
          </w:rPr>
          <m:t>Δ</m:t>
        </m:r>
        <m:acc>
          <m:accPr>
            <m:ctrlPr>
              <w:rPr>
                <w:rFonts w:ascii="Cambria Math" w:eastAsiaTheme="minorEastAsia" w:hAnsi="Cambria Math" w:cs="Arial"/>
                <w:i/>
                <w:sz w:val="22"/>
                <w:szCs w:val="22"/>
              </w:rPr>
            </m:ctrlPr>
          </m:accPr>
          <m:e>
            <m:r>
              <w:rPr>
                <w:rFonts w:ascii="Cambria Math" w:eastAsiaTheme="minorEastAsia" w:hAnsi="Cambria Math" w:cs="Arial"/>
                <w:sz w:val="22"/>
                <w:szCs w:val="22"/>
              </w:rPr>
              <m:t>σ</m:t>
            </m:r>
          </m:e>
        </m:acc>
      </m:oMath>
      <w:r w:rsidRPr="00EA421F">
        <w:rPr>
          <w:rFonts w:ascii="Arial" w:eastAsiaTheme="minorEastAsia" w:hAnsi="Arial" w:cs="Arial"/>
          <w:sz w:val="22"/>
          <w:szCs w:val="22"/>
        </w:rPr>
        <w:t xml:space="preserve">, where </w:t>
      </w:r>
      <m:oMath>
        <m:r>
          <w:rPr>
            <w:rFonts w:ascii="Cambria Math" w:eastAsiaTheme="minorEastAsia" w:hAnsi="Cambria Math" w:cs="Arial"/>
            <w:sz w:val="22"/>
            <w:szCs w:val="22"/>
          </w:rPr>
          <m:t>r</m:t>
        </m:r>
        <m:r>
          <w:rPr>
            <w:rFonts w:ascii="Cambria Math" w:eastAsiaTheme="minorEastAsia" w:hAnsi="Cambria Math" w:cs="Arial"/>
            <w:sz w:val="22"/>
            <w:szCs w:val="22"/>
          </w:rPr>
          <m:t>=6378</m:t>
        </m:r>
      </m:oMath>
      <w:r w:rsidRPr="00EA421F">
        <w:rPr>
          <w:rFonts w:ascii="Arial" w:eastAsiaTheme="minorEastAsia" w:hAnsi="Arial" w:cs="Arial"/>
          <w:sz w:val="22"/>
          <w:szCs w:val="22"/>
        </w:rPr>
        <w:t xml:space="preserve"> km is the average radius of the Earth, may be applied to convert the subtended angle to a distance</w:t>
      </w:r>
      <w:r w:rsidR="00CE5024" w:rsidRPr="00EA421F">
        <w:rPr>
          <w:rFonts w:ascii="Arial" w:hAnsi="Arial" w:cs="Arial"/>
          <w:sz w:val="22"/>
          <w:szCs w:val="22"/>
        </w:rPr>
        <w:t xml:space="preserve">; </w:t>
      </w:r>
    </w:p>
    <w:p w:rsidR="000D6CB5" w:rsidRPr="00EA421F" w:rsidRDefault="00F81EB1">
      <w:pPr>
        <w:pStyle w:val="NormalWeb"/>
        <w:numPr>
          <w:ilvl w:val="0"/>
          <w:numId w:val="20"/>
          <w:numberingChange w:id="73" w:author="Nick Clark" w:date="2013-11-08T19:25:00Z" w:original="[%1:60: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(iii) B</w:t>
      </w:r>
      <w:r w:rsidR="00CE5024" w:rsidRPr="00EA421F">
        <w:rPr>
          <w:rFonts w:ascii="Arial" w:hAnsi="Arial" w:cs="Arial"/>
          <w:sz w:val="22"/>
          <w:szCs w:val="22"/>
        </w:rPr>
        <w:t>ase-to-fire travel time</w:t>
      </w:r>
      <w:r w:rsidRPr="00EA421F">
        <w:rPr>
          <w:rFonts w:ascii="Arial" w:hAnsi="Arial" w:cs="Arial"/>
          <w:sz w:val="22"/>
          <w:szCs w:val="22"/>
        </w:rPr>
        <w:t xml:space="preserve">: </w:t>
      </w:r>
      <w:r w:rsidR="00CE5024" w:rsidRPr="00EA421F">
        <w:rPr>
          <w:rFonts w:ascii="Arial" w:hAnsi="Arial" w:cs="Arial"/>
          <w:sz w:val="22"/>
          <w:szCs w:val="22"/>
        </w:rPr>
        <w:t>time between when an airtanker takes off from the origin airport and when it arrive</w:t>
      </w:r>
      <w:r w:rsidRPr="00EA421F">
        <w:rPr>
          <w:rFonts w:ascii="Arial" w:hAnsi="Arial" w:cs="Arial"/>
          <w:sz w:val="22"/>
          <w:szCs w:val="22"/>
        </w:rPr>
        <w:t xml:space="preserve">s on-scene of a particular fire, </w:t>
      </w:r>
      <w:r w:rsidR="00DB3C61" w:rsidRPr="00EA421F">
        <w:rPr>
          <w:rFonts w:ascii="Arial" w:hAnsi="Arial" w:cs="Arial"/>
          <w:sz w:val="22"/>
          <w:szCs w:val="22"/>
        </w:rPr>
        <w:t>both of which are given above</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74" w:author="Nick Clark" w:date="2013-11-08T19:25:00Z" w:original="[%1:61: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(iv) R</w:t>
      </w:r>
      <w:r w:rsidR="00CE5024" w:rsidRPr="00EA421F">
        <w:rPr>
          <w:rFonts w:ascii="Arial" w:hAnsi="Arial" w:cs="Arial"/>
          <w:sz w:val="22"/>
          <w:szCs w:val="22"/>
        </w:rPr>
        <w:t>esponse time</w:t>
      </w:r>
      <w:r w:rsidRPr="00EA421F">
        <w:rPr>
          <w:rFonts w:ascii="Arial" w:hAnsi="Arial" w:cs="Arial"/>
          <w:sz w:val="22"/>
          <w:szCs w:val="22"/>
        </w:rPr>
        <w:t xml:space="preserve">: </w:t>
      </w:r>
      <w:r w:rsidR="00CE5024" w:rsidRPr="00EA421F">
        <w:rPr>
          <w:rFonts w:ascii="Arial" w:hAnsi="Arial" w:cs="Arial"/>
          <w:sz w:val="22"/>
          <w:szCs w:val="22"/>
        </w:rPr>
        <w:t xml:space="preserve">time between when a fire is reported </w:t>
      </w:r>
      <w:r w:rsidRPr="00EA421F">
        <w:rPr>
          <w:rFonts w:ascii="Arial" w:hAnsi="Arial" w:cs="Arial"/>
          <w:sz w:val="22"/>
          <w:szCs w:val="22"/>
        </w:rPr>
        <w:t xml:space="preserve">(recorded in the forest fire database) </w:t>
      </w:r>
      <w:r w:rsidR="00CE5024" w:rsidRPr="00EA421F">
        <w:rPr>
          <w:rFonts w:ascii="Arial" w:hAnsi="Arial" w:cs="Arial"/>
          <w:sz w:val="22"/>
          <w:szCs w:val="22"/>
        </w:rPr>
        <w:t xml:space="preserve">and when </w:t>
      </w:r>
      <w:r w:rsidRPr="00EA421F">
        <w:rPr>
          <w:rFonts w:ascii="Arial" w:hAnsi="Arial" w:cs="Arial"/>
          <w:sz w:val="22"/>
          <w:szCs w:val="22"/>
        </w:rPr>
        <w:t xml:space="preserve">the first </w:t>
      </w:r>
      <w:r w:rsidR="00CE5024" w:rsidRPr="00EA421F">
        <w:rPr>
          <w:rFonts w:ascii="Arial" w:hAnsi="Arial" w:cs="Arial"/>
          <w:sz w:val="22"/>
          <w:szCs w:val="22"/>
        </w:rPr>
        <w:t>a</w:t>
      </w:r>
      <w:r w:rsidRPr="00EA421F">
        <w:rPr>
          <w:rFonts w:ascii="Arial" w:hAnsi="Arial" w:cs="Arial"/>
          <w:sz w:val="22"/>
          <w:szCs w:val="22"/>
        </w:rPr>
        <w:t>irtanker arrives on-scene of a particular fire</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75" w:author="Nick Clark" w:date="2013-11-08T19:25:00Z" w:original="[%1:6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 (v) O</w:t>
      </w:r>
      <w:r w:rsidR="00CE5024" w:rsidRPr="00EA421F">
        <w:rPr>
          <w:rFonts w:ascii="Arial" w:hAnsi="Arial" w:cs="Arial"/>
          <w:sz w:val="22"/>
          <w:szCs w:val="22"/>
        </w:rPr>
        <w:t>n-scene time</w:t>
      </w:r>
      <w:r w:rsidRPr="00EA421F">
        <w:rPr>
          <w:rFonts w:ascii="Arial" w:hAnsi="Arial" w:cs="Arial"/>
          <w:sz w:val="22"/>
          <w:szCs w:val="22"/>
        </w:rPr>
        <w:t xml:space="preserve">: </w:t>
      </w:r>
      <w:r w:rsidR="00CE5024" w:rsidRPr="00EA421F">
        <w:rPr>
          <w:rFonts w:ascii="Arial" w:hAnsi="Arial" w:cs="Arial"/>
          <w:sz w:val="22"/>
          <w:szCs w:val="22"/>
        </w:rPr>
        <w:t xml:space="preserve">time between when the first airtanker arrives on-scene of the fire </w:t>
      </w:r>
      <w:r w:rsidRPr="00EA421F">
        <w:rPr>
          <w:rFonts w:ascii="Arial" w:hAnsi="Arial" w:cs="Arial"/>
          <w:sz w:val="22"/>
          <w:szCs w:val="22"/>
        </w:rPr>
        <w:t xml:space="preserve"> </w:t>
      </w:r>
      <w:r w:rsidR="00CE5024" w:rsidRPr="00EA421F">
        <w:rPr>
          <w:rFonts w:ascii="Arial" w:hAnsi="Arial" w:cs="Arial"/>
          <w:sz w:val="22"/>
          <w:szCs w:val="22"/>
        </w:rPr>
        <w:t xml:space="preserve">and the </w:t>
      </w:r>
      <w:r w:rsidR="00DB3C61" w:rsidRPr="00EA421F">
        <w:rPr>
          <w:rFonts w:ascii="Arial" w:hAnsi="Arial" w:cs="Arial"/>
          <w:sz w:val="22"/>
          <w:szCs w:val="22"/>
        </w:rPr>
        <w:t xml:space="preserve">on-scene departure of the </w:t>
      </w:r>
      <w:r w:rsidR="00CE5024" w:rsidRPr="00EA421F">
        <w:rPr>
          <w:rFonts w:ascii="Arial" w:hAnsi="Arial" w:cs="Arial"/>
          <w:sz w:val="22"/>
          <w:szCs w:val="22"/>
        </w:rPr>
        <w:t>last airtank</w:t>
      </w:r>
      <w:r w:rsidR="00DB3C61" w:rsidRPr="00EA421F">
        <w:rPr>
          <w:rFonts w:ascii="Arial" w:hAnsi="Arial" w:cs="Arial"/>
          <w:sz w:val="22"/>
          <w:szCs w:val="22"/>
        </w:rPr>
        <w:t>er leaving</w:t>
      </w:r>
      <w:r w:rsidRPr="00EA421F">
        <w:rPr>
          <w:rFonts w:ascii="Arial" w:hAnsi="Arial" w:cs="Arial"/>
          <w:sz w:val="22"/>
          <w:szCs w:val="22"/>
        </w:rPr>
        <w:t xml:space="preserve"> the scene of the fire</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76" w:author="Nick Clark" w:date="2013-11-08T19:25:00Z" w:original="[%1:63:0:]"/>
        </w:numPr>
        <w:shd w:val="clear" w:color="auto" w:fill="FFFFFF"/>
        <w:tabs>
          <w:tab w:val="left" w:pos="1134"/>
        </w:tabs>
        <w:spacing w:before="0" w:beforeAutospacing="0" w:after="240" w:afterAutospacing="0" w:line="360" w:lineRule="auto"/>
        <w:ind w:left="0" w:firstLine="0"/>
        <w:rPr>
          <w:rFonts w:ascii="Arial" w:hAnsi="Arial" w:cs="Arial"/>
          <w:sz w:val="22"/>
          <w:szCs w:val="22"/>
        </w:rPr>
      </w:pPr>
      <w:proofErr w:type="gramStart"/>
      <w:r w:rsidRPr="00EA421F">
        <w:rPr>
          <w:rFonts w:ascii="Arial" w:hAnsi="Arial" w:cs="Arial"/>
          <w:sz w:val="22"/>
          <w:szCs w:val="22"/>
        </w:rPr>
        <w:t>(vi) L</w:t>
      </w:r>
      <w:r w:rsidR="00CE5024" w:rsidRPr="00EA421F">
        <w:rPr>
          <w:rFonts w:ascii="Arial" w:hAnsi="Arial" w:cs="Arial"/>
          <w:sz w:val="22"/>
          <w:szCs w:val="22"/>
        </w:rPr>
        <w:t>ake-to-fire</w:t>
      </w:r>
      <w:proofErr w:type="gramEnd"/>
      <w:r w:rsidR="00CE5024" w:rsidRPr="00EA421F">
        <w:rPr>
          <w:rFonts w:ascii="Arial" w:hAnsi="Arial" w:cs="Arial"/>
          <w:sz w:val="22"/>
          <w:szCs w:val="22"/>
        </w:rPr>
        <w:t xml:space="preserve"> distance</w:t>
      </w:r>
      <w:r w:rsidRPr="00EA421F">
        <w:rPr>
          <w:rFonts w:ascii="Arial" w:hAnsi="Arial" w:cs="Arial"/>
          <w:sz w:val="22"/>
          <w:szCs w:val="22"/>
        </w:rPr>
        <w:t xml:space="preserve">: </w:t>
      </w:r>
      <w:r w:rsidR="00CE5024" w:rsidRPr="00EA421F">
        <w:rPr>
          <w:rFonts w:ascii="Arial" w:hAnsi="Arial" w:cs="Arial"/>
          <w:sz w:val="22"/>
          <w:szCs w:val="22"/>
        </w:rPr>
        <w:t>straight-line distance between</w:t>
      </w:r>
      <w:r w:rsidRPr="00EA421F">
        <w:rPr>
          <w:rFonts w:ascii="Arial" w:hAnsi="Arial" w:cs="Arial"/>
          <w:sz w:val="22"/>
          <w:szCs w:val="22"/>
        </w:rPr>
        <w:t xml:space="preserve"> the </w:t>
      </w:r>
      <w:proofErr w:type="spellStart"/>
      <w:r w:rsidRPr="00EA421F">
        <w:rPr>
          <w:rFonts w:ascii="Arial" w:hAnsi="Arial" w:cs="Arial"/>
          <w:sz w:val="22"/>
          <w:szCs w:val="22"/>
        </w:rPr>
        <w:t>landable</w:t>
      </w:r>
      <w:proofErr w:type="spellEnd"/>
      <w:r w:rsidRPr="00EA421F">
        <w:rPr>
          <w:rFonts w:ascii="Arial" w:hAnsi="Arial" w:cs="Arial"/>
          <w:sz w:val="22"/>
          <w:szCs w:val="22"/>
        </w:rPr>
        <w:t xml:space="preserve"> lake and the fire. </w:t>
      </w:r>
      <w:r w:rsidR="008F7948" w:rsidRPr="00EA421F">
        <w:rPr>
          <w:rFonts w:ascii="Arial" w:hAnsi="Arial" w:cs="Arial"/>
          <w:sz w:val="22"/>
          <w:szCs w:val="22"/>
        </w:rPr>
        <w:t>This</w:t>
      </w:r>
      <w:r w:rsidRPr="00EA421F">
        <w:rPr>
          <w:rFonts w:ascii="Arial" w:hAnsi="Arial" w:cs="Arial"/>
          <w:sz w:val="22"/>
          <w:szCs w:val="22"/>
        </w:rPr>
        <w:t xml:space="preserve"> </w:t>
      </w:r>
      <w:r w:rsidR="008F7948" w:rsidRPr="00EA421F">
        <w:rPr>
          <w:rFonts w:ascii="Arial" w:hAnsi="Arial" w:cs="Arial"/>
          <w:sz w:val="22"/>
          <w:szCs w:val="22"/>
        </w:rPr>
        <w:t xml:space="preserve">distance </w:t>
      </w:r>
      <w:r w:rsidR="00E36793" w:rsidRPr="00EA421F">
        <w:rPr>
          <w:rFonts w:ascii="Arial" w:hAnsi="Arial" w:cs="Arial"/>
          <w:sz w:val="22"/>
          <w:szCs w:val="22"/>
        </w:rPr>
        <w:t xml:space="preserve">is also calculated using </w:t>
      </w:r>
      <w:proofErr w:type="spellStart"/>
      <w:r w:rsidR="00E36793" w:rsidRPr="00EA421F">
        <w:rPr>
          <w:rFonts w:ascii="Arial" w:hAnsi="Arial" w:cs="Arial"/>
          <w:sz w:val="22"/>
          <w:szCs w:val="22"/>
        </w:rPr>
        <w:t>Haversine’s</w:t>
      </w:r>
      <w:proofErr w:type="spellEnd"/>
      <w:r w:rsidR="00E36793" w:rsidRPr="00EA421F">
        <w:rPr>
          <w:rFonts w:ascii="Arial" w:hAnsi="Arial" w:cs="Arial"/>
          <w:sz w:val="22"/>
          <w:szCs w:val="22"/>
        </w:rPr>
        <w:t xml:space="preserve"> formula and </w:t>
      </w:r>
      <w:r w:rsidRPr="00EA421F">
        <w:rPr>
          <w:rFonts w:ascii="Arial" w:hAnsi="Arial" w:cs="Arial"/>
          <w:sz w:val="22"/>
          <w:szCs w:val="22"/>
        </w:rPr>
        <w:t xml:space="preserve">can be approximated </w:t>
      </w:r>
      <w:r w:rsidR="00E36793" w:rsidRPr="00EA421F">
        <w:rPr>
          <w:rFonts w:ascii="Arial" w:hAnsi="Arial" w:cs="Arial"/>
          <w:sz w:val="22"/>
          <w:szCs w:val="22"/>
        </w:rPr>
        <w:t>by taking</w:t>
      </w:r>
      <w:r w:rsidRPr="00EA421F">
        <w:rPr>
          <w:rFonts w:ascii="Arial" w:hAnsi="Arial" w:cs="Arial"/>
          <w:sz w:val="22"/>
          <w:szCs w:val="22"/>
        </w:rPr>
        <w:t xml:space="preserve"> </w:t>
      </w:r>
      <w:r w:rsidR="008F7948" w:rsidRPr="00EA421F">
        <w:rPr>
          <w:rFonts w:ascii="Arial" w:hAnsi="Arial" w:cs="Arial"/>
          <w:sz w:val="22"/>
          <w:szCs w:val="22"/>
        </w:rPr>
        <w:t xml:space="preserve">the average straight-line distance between each water pickup event location </w:t>
      </w:r>
      <w:r w:rsidR="00E36793" w:rsidRPr="00EA421F">
        <w:rPr>
          <w:rFonts w:ascii="Arial" w:hAnsi="Arial" w:cs="Arial"/>
          <w:sz w:val="22"/>
          <w:szCs w:val="22"/>
        </w:rPr>
        <w:t xml:space="preserve">(obtained at block 412) </w:t>
      </w:r>
      <w:r w:rsidR="008F7948" w:rsidRPr="00EA421F">
        <w:rPr>
          <w:rFonts w:ascii="Arial" w:hAnsi="Arial" w:cs="Arial"/>
          <w:sz w:val="22"/>
          <w:szCs w:val="22"/>
        </w:rPr>
        <w:t xml:space="preserve">and the </w:t>
      </w:r>
      <w:r w:rsidR="00E36793" w:rsidRPr="00EA421F">
        <w:rPr>
          <w:rFonts w:ascii="Arial" w:hAnsi="Arial" w:cs="Arial"/>
          <w:sz w:val="22"/>
          <w:szCs w:val="22"/>
        </w:rPr>
        <w:t>fire</w:t>
      </w:r>
      <w:r w:rsidR="008F7948" w:rsidRPr="00EA421F">
        <w:rPr>
          <w:rFonts w:ascii="Arial" w:hAnsi="Arial" w:cs="Arial"/>
          <w:sz w:val="22"/>
          <w:szCs w:val="22"/>
        </w:rPr>
        <w:t xml:space="preserve"> </w:t>
      </w:r>
      <w:r w:rsidR="00E36793" w:rsidRPr="00EA421F">
        <w:rPr>
          <w:rFonts w:ascii="Arial" w:hAnsi="Arial" w:cs="Arial"/>
          <w:sz w:val="22"/>
          <w:szCs w:val="22"/>
        </w:rPr>
        <w:t>(location recorded in the forest fire database)</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77" w:author="Nick Clark" w:date="2013-11-08T19:25:00Z" w:original="[%1:64: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(vi</w:t>
      </w:r>
      <w:r w:rsidR="00E36793" w:rsidRPr="00EA421F">
        <w:rPr>
          <w:rFonts w:ascii="Arial" w:hAnsi="Arial" w:cs="Arial"/>
          <w:sz w:val="22"/>
          <w:szCs w:val="22"/>
        </w:rPr>
        <w:t>i) D</w:t>
      </w:r>
      <w:r w:rsidR="00CE5024" w:rsidRPr="00EA421F">
        <w:rPr>
          <w:rFonts w:ascii="Arial" w:hAnsi="Arial" w:cs="Arial"/>
          <w:sz w:val="22"/>
          <w:szCs w:val="22"/>
        </w:rPr>
        <w:t>rop time</w:t>
      </w:r>
      <w:r w:rsidR="00E36793" w:rsidRPr="00EA421F">
        <w:rPr>
          <w:rFonts w:ascii="Arial" w:hAnsi="Arial" w:cs="Arial"/>
          <w:sz w:val="22"/>
          <w:szCs w:val="22"/>
        </w:rPr>
        <w:t xml:space="preserve">: </w:t>
      </w:r>
      <w:r w:rsidR="00CE5024" w:rsidRPr="00EA421F">
        <w:rPr>
          <w:rFonts w:ascii="Arial" w:hAnsi="Arial" w:cs="Arial"/>
          <w:sz w:val="22"/>
          <w:szCs w:val="22"/>
        </w:rPr>
        <w:t xml:space="preserve">time between each successive </w:t>
      </w:r>
      <w:r w:rsidR="00E36793" w:rsidRPr="00EA421F">
        <w:rPr>
          <w:rFonts w:ascii="Arial" w:hAnsi="Arial" w:cs="Arial"/>
          <w:sz w:val="22"/>
          <w:szCs w:val="22"/>
        </w:rPr>
        <w:t>water pickup event (obtained at block 412)</w:t>
      </w:r>
      <w:r w:rsidR="00CE5024" w:rsidRPr="00EA421F">
        <w:rPr>
          <w:rFonts w:ascii="Arial" w:hAnsi="Arial" w:cs="Arial"/>
          <w:sz w:val="22"/>
          <w:szCs w:val="22"/>
        </w:rPr>
        <w:t xml:space="preserve">; </w:t>
      </w:r>
    </w:p>
    <w:p w:rsidR="00E36793" w:rsidRPr="00EA421F" w:rsidRDefault="00E36793" w:rsidP="00A56D10">
      <w:pPr>
        <w:pStyle w:val="NormalWeb"/>
        <w:numPr>
          <w:ilvl w:val="0"/>
          <w:numId w:val="20"/>
          <w:numberingChange w:id="78" w:author="Nick Clark" w:date="2013-11-08T19:25:00Z" w:original="[%1:65: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(viii) Fire-to-fire distance: straight-line distance between successive fires (locations recorded in the forest fire database) visited by an airtanker during the same trip; </w:t>
      </w:r>
    </w:p>
    <w:p w:rsidR="000D6CB5" w:rsidRPr="00EA421F" w:rsidRDefault="00AC1425">
      <w:pPr>
        <w:pStyle w:val="NormalWeb"/>
        <w:numPr>
          <w:ilvl w:val="0"/>
          <w:numId w:val="20"/>
          <w:numberingChange w:id="79" w:author="Nick Clark" w:date="2013-11-08T19:25:00Z" w:original="[%1:66: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w:t>
      </w:r>
      <w:r w:rsidR="00D86F7C" w:rsidRPr="00EA421F">
        <w:rPr>
          <w:rFonts w:ascii="Arial" w:hAnsi="Arial" w:cs="Arial"/>
          <w:sz w:val="22"/>
          <w:szCs w:val="22"/>
        </w:rPr>
        <w:t>i</w:t>
      </w:r>
      <w:r w:rsidRPr="00EA421F">
        <w:rPr>
          <w:rFonts w:ascii="Arial" w:hAnsi="Arial" w:cs="Arial"/>
          <w:sz w:val="22"/>
          <w:szCs w:val="22"/>
        </w:rPr>
        <w:t>x</w:t>
      </w:r>
      <w:r w:rsidR="00D86F7C" w:rsidRPr="00EA421F">
        <w:rPr>
          <w:rFonts w:ascii="Arial" w:hAnsi="Arial" w:cs="Arial"/>
          <w:sz w:val="22"/>
          <w:szCs w:val="22"/>
        </w:rPr>
        <w:t xml:space="preserve">) Fire-to-fire travel time: </w:t>
      </w:r>
      <w:r w:rsidR="00CE5024" w:rsidRPr="00EA421F">
        <w:rPr>
          <w:rFonts w:ascii="Arial" w:hAnsi="Arial" w:cs="Arial"/>
          <w:sz w:val="22"/>
          <w:szCs w:val="22"/>
        </w:rPr>
        <w:t xml:space="preserve">time between when an airtanker leaves the scene of one fire </w:t>
      </w:r>
      <w:r w:rsidR="00D86F7C" w:rsidRPr="00EA421F">
        <w:rPr>
          <w:rFonts w:ascii="Arial" w:hAnsi="Arial" w:cs="Arial"/>
          <w:sz w:val="22"/>
          <w:szCs w:val="22"/>
        </w:rPr>
        <w:t xml:space="preserve">(obtained at </w:t>
      </w:r>
      <w:r w:rsidR="00FA138B" w:rsidRPr="00EA421F">
        <w:rPr>
          <w:rFonts w:ascii="Arial" w:hAnsi="Arial" w:cs="Arial"/>
          <w:sz w:val="22"/>
          <w:szCs w:val="22"/>
        </w:rPr>
        <w:t>block 404</w:t>
      </w:r>
      <w:r w:rsidR="00D86F7C" w:rsidRPr="00EA421F">
        <w:rPr>
          <w:rFonts w:ascii="Arial" w:hAnsi="Arial" w:cs="Arial"/>
          <w:sz w:val="22"/>
          <w:szCs w:val="22"/>
        </w:rPr>
        <w:t xml:space="preserve">) </w:t>
      </w:r>
      <w:r w:rsidR="00CE5024" w:rsidRPr="00EA421F">
        <w:rPr>
          <w:rFonts w:ascii="Arial" w:hAnsi="Arial" w:cs="Arial"/>
          <w:sz w:val="22"/>
          <w:szCs w:val="22"/>
        </w:rPr>
        <w:t>and arrives on the scene of another fire d</w:t>
      </w:r>
      <w:r w:rsidR="00D86F7C" w:rsidRPr="00EA421F">
        <w:rPr>
          <w:rFonts w:ascii="Arial" w:hAnsi="Arial" w:cs="Arial"/>
          <w:sz w:val="22"/>
          <w:szCs w:val="22"/>
        </w:rPr>
        <w:t xml:space="preserve">uring the same trip (assumed to be the time of the </w:t>
      </w:r>
      <w:proofErr w:type="spellStart"/>
      <w:r w:rsidR="00D86F7C" w:rsidRPr="00EA421F">
        <w:rPr>
          <w:rFonts w:ascii="Arial" w:hAnsi="Arial" w:cs="Arial"/>
          <w:sz w:val="22"/>
          <w:szCs w:val="22"/>
        </w:rPr>
        <w:t>airtanker’s</w:t>
      </w:r>
      <w:proofErr w:type="spellEnd"/>
      <w:r w:rsidR="00D86F7C" w:rsidRPr="00EA421F">
        <w:rPr>
          <w:rFonts w:ascii="Arial" w:hAnsi="Arial" w:cs="Arial"/>
          <w:sz w:val="22"/>
          <w:szCs w:val="22"/>
        </w:rPr>
        <w:t xml:space="preserve"> first water pickup event at that fire, obtained at block 412);</w:t>
      </w:r>
    </w:p>
    <w:p w:rsidR="003C392E" w:rsidRPr="00EA421F" w:rsidRDefault="003C392E" w:rsidP="00A56D10">
      <w:pPr>
        <w:pStyle w:val="NormalWeb"/>
        <w:numPr>
          <w:ilvl w:val="0"/>
          <w:numId w:val="20"/>
          <w:numberingChange w:id="80" w:author="Nick Clark" w:date="2013-11-08T19:25:00Z" w:original="[%1:67: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 Fire-to-base distance: straight-line distance between a particular fire (location recorded in the forest fire database) and the destination airport (location recorded in the airport database);</w:t>
      </w:r>
    </w:p>
    <w:p w:rsidR="00D86F7C" w:rsidRPr="00EA421F" w:rsidRDefault="00D86F7C" w:rsidP="00D86F7C">
      <w:pPr>
        <w:pStyle w:val="NormalWeb"/>
        <w:numPr>
          <w:ilvl w:val="0"/>
          <w:numId w:val="20"/>
          <w:numberingChange w:id="81" w:author="Nick Clark" w:date="2013-11-08T19:25:00Z" w:original="[%1:68: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w:t>
      </w:r>
      <w:r w:rsidR="003C392E" w:rsidRPr="00EA421F">
        <w:rPr>
          <w:rFonts w:ascii="Arial" w:hAnsi="Arial" w:cs="Arial"/>
          <w:sz w:val="22"/>
          <w:szCs w:val="22"/>
        </w:rPr>
        <w:t>i</w:t>
      </w:r>
      <w:r w:rsidRPr="00EA421F">
        <w:rPr>
          <w:rFonts w:ascii="Arial" w:hAnsi="Arial" w:cs="Arial"/>
          <w:sz w:val="22"/>
          <w:szCs w:val="22"/>
        </w:rPr>
        <w:t xml:space="preserve">) Fire-to-base travel time: time between when an airtanker leaves the scene of the fire </w:t>
      </w:r>
      <w:r w:rsidR="00211517" w:rsidRPr="00EA421F">
        <w:rPr>
          <w:rFonts w:ascii="Arial" w:hAnsi="Arial" w:cs="Arial"/>
          <w:sz w:val="22"/>
          <w:szCs w:val="22"/>
        </w:rPr>
        <w:t xml:space="preserve">(obtained at </w:t>
      </w:r>
      <w:r w:rsidR="00FA138B" w:rsidRPr="00EA421F">
        <w:rPr>
          <w:rFonts w:ascii="Arial" w:hAnsi="Arial" w:cs="Arial"/>
          <w:sz w:val="22"/>
          <w:szCs w:val="22"/>
        </w:rPr>
        <w:t>block 404</w:t>
      </w:r>
      <w:r w:rsidR="00211517" w:rsidRPr="00EA421F">
        <w:rPr>
          <w:rFonts w:ascii="Arial" w:hAnsi="Arial" w:cs="Arial"/>
          <w:sz w:val="22"/>
          <w:szCs w:val="22"/>
        </w:rPr>
        <w:t xml:space="preserve">) </w:t>
      </w:r>
      <w:r w:rsidRPr="00EA421F">
        <w:rPr>
          <w:rFonts w:ascii="Arial" w:hAnsi="Arial" w:cs="Arial"/>
          <w:sz w:val="22"/>
          <w:szCs w:val="22"/>
        </w:rPr>
        <w:t>and arr</w:t>
      </w:r>
      <w:r w:rsidR="00211517" w:rsidRPr="00EA421F">
        <w:rPr>
          <w:rFonts w:ascii="Arial" w:hAnsi="Arial" w:cs="Arial"/>
          <w:sz w:val="22"/>
          <w:szCs w:val="22"/>
        </w:rPr>
        <w:t>ives at its destination airport (obtained at block 410)</w:t>
      </w:r>
      <w:r w:rsidRPr="00EA421F">
        <w:rPr>
          <w:rFonts w:ascii="Arial" w:hAnsi="Arial" w:cs="Arial"/>
          <w:sz w:val="22"/>
          <w:szCs w:val="22"/>
        </w:rPr>
        <w:t xml:space="preserve">; </w:t>
      </w:r>
    </w:p>
    <w:p w:rsidR="000D6CB5" w:rsidRPr="00EA421F" w:rsidRDefault="003C392E">
      <w:pPr>
        <w:pStyle w:val="NormalWeb"/>
        <w:numPr>
          <w:ilvl w:val="0"/>
          <w:numId w:val="20"/>
          <w:numberingChange w:id="82" w:author="Nick Clark" w:date="2013-11-08T19:25:00Z" w:original="[%1:69: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 </w:t>
      </w:r>
      <w:r w:rsidR="00AC1425" w:rsidRPr="00EA421F">
        <w:rPr>
          <w:rFonts w:ascii="Arial" w:hAnsi="Arial" w:cs="Arial"/>
          <w:sz w:val="22"/>
          <w:szCs w:val="22"/>
        </w:rPr>
        <w:t>(xi</w:t>
      </w:r>
      <w:r w:rsidR="00CE5024" w:rsidRPr="00EA421F">
        <w:rPr>
          <w:rFonts w:ascii="Arial" w:hAnsi="Arial" w:cs="Arial"/>
          <w:sz w:val="22"/>
          <w:szCs w:val="22"/>
        </w:rPr>
        <w:t xml:space="preserve">i) </w:t>
      </w:r>
      <w:r w:rsidR="00211517" w:rsidRPr="00EA421F">
        <w:rPr>
          <w:rFonts w:ascii="Arial" w:hAnsi="Arial" w:cs="Arial"/>
          <w:sz w:val="22"/>
          <w:szCs w:val="22"/>
        </w:rPr>
        <w:t xml:space="preserve">Trip time: </w:t>
      </w:r>
      <w:r w:rsidR="00CE5024" w:rsidRPr="00EA421F">
        <w:rPr>
          <w:rFonts w:ascii="Arial" w:hAnsi="Arial" w:cs="Arial"/>
          <w:sz w:val="22"/>
          <w:szCs w:val="22"/>
        </w:rPr>
        <w:t xml:space="preserve">time between when an airtanker takes off from the origin airport </w:t>
      </w:r>
      <w:r w:rsidR="00211517" w:rsidRPr="00EA421F">
        <w:rPr>
          <w:rFonts w:ascii="Arial" w:hAnsi="Arial" w:cs="Arial"/>
          <w:sz w:val="22"/>
          <w:szCs w:val="22"/>
        </w:rPr>
        <w:t xml:space="preserve">(obtained at block 410) </w:t>
      </w:r>
      <w:r w:rsidR="00CE5024" w:rsidRPr="00EA421F">
        <w:rPr>
          <w:rFonts w:ascii="Arial" w:hAnsi="Arial" w:cs="Arial"/>
          <w:sz w:val="22"/>
          <w:szCs w:val="22"/>
        </w:rPr>
        <w:t xml:space="preserve">and arrives </w:t>
      </w:r>
      <w:r w:rsidR="00211517" w:rsidRPr="00EA421F">
        <w:rPr>
          <w:rFonts w:ascii="Arial" w:hAnsi="Arial" w:cs="Arial"/>
          <w:sz w:val="22"/>
          <w:szCs w:val="22"/>
        </w:rPr>
        <w:t>back at its destination airport (obtained at block 410)</w:t>
      </w:r>
      <w:r w:rsidR="00CE5024" w:rsidRPr="00EA421F">
        <w:rPr>
          <w:rFonts w:ascii="Arial" w:hAnsi="Arial" w:cs="Arial"/>
          <w:sz w:val="22"/>
          <w:szCs w:val="22"/>
        </w:rPr>
        <w:t xml:space="preserve">; </w:t>
      </w:r>
    </w:p>
    <w:p w:rsidR="00211517" w:rsidRPr="00EA421F" w:rsidRDefault="00AC1425" w:rsidP="00211517">
      <w:pPr>
        <w:pStyle w:val="ListParagraph"/>
        <w:numPr>
          <w:ilvl w:val="0"/>
          <w:numId w:val="20"/>
          <w:numberingChange w:id="83" w:author="Nick Clark" w:date="2013-11-08T19:25:00Z" w:original="[%1:70: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(xiii</w:t>
      </w:r>
      <w:r w:rsidR="00211517" w:rsidRPr="00EA421F">
        <w:rPr>
          <w:rFonts w:ascii="Arial" w:hAnsi="Arial" w:cs="Arial"/>
          <w:sz w:val="22"/>
          <w:szCs w:val="22"/>
        </w:rPr>
        <w:t>) S</w:t>
      </w:r>
      <w:r w:rsidR="00CE5024" w:rsidRPr="00EA421F">
        <w:rPr>
          <w:rFonts w:ascii="Arial" w:hAnsi="Arial" w:cs="Arial"/>
          <w:sz w:val="22"/>
          <w:szCs w:val="22"/>
        </w:rPr>
        <w:t xml:space="preserve">ervice time of </w:t>
      </w:r>
      <w:r w:rsidR="00211517" w:rsidRPr="00EA421F">
        <w:rPr>
          <w:rFonts w:ascii="Arial" w:hAnsi="Arial" w:cs="Arial"/>
          <w:sz w:val="22"/>
          <w:szCs w:val="22"/>
        </w:rPr>
        <w:t xml:space="preserve">a </w:t>
      </w:r>
      <w:r w:rsidR="00CE5024" w:rsidRPr="00EA421F">
        <w:rPr>
          <w:rFonts w:ascii="Arial" w:hAnsi="Arial" w:cs="Arial"/>
          <w:sz w:val="22"/>
          <w:szCs w:val="22"/>
        </w:rPr>
        <w:t>fire</w:t>
      </w:r>
      <w:r w:rsidR="00211517" w:rsidRPr="00EA421F">
        <w:rPr>
          <w:rFonts w:ascii="Arial" w:hAnsi="Arial" w:cs="Arial"/>
          <w:sz w:val="22"/>
          <w:szCs w:val="22"/>
        </w:rPr>
        <w:t xml:space="preserve">: </w:t>
      </w:r>
      <w:r w:rsidR="00CE5024" w:rsidRPr="00EA421F">
        <w:rPr>
          <w:rFonts w:ascii="Arial" w:hAnsi="Arial" w:cs="Arial"/>
          <w:sz w:val="22"/>
          <w:szCs w:val="22"/>
        </w:rPr>
        <w:t xml:space="preserve">time between when the first airtanker leaves its origin airport </w:t>
      </w:r>
      <w:r w:rsidR="00211517" w:rsidRPr="00EA421F">
        <w:rPr>
          <w:rFonts w:ascii="Arial" w:hAnsi="Arial" w:cs="Arial"/>
          <w:sz w:val="22"/>
          <w:szCs w:val="22"/>
        </w:rPr>
        <w:t xml:space="preserve">(obtained at block 410) </w:t>
      </w:r>
      <w:r w:rsidR="00CE5024" w:rsidRPr="00EA421F">
        <w:rPr>
          <w:rFonts w:ascii="Arial" w:hAnsi="Arial" w:cs="Arial"/>
          <w:sz w:val="22"/>
          <w:szCs w:val="22"/>
        </w:rPr>
        <w:t xml:space="preserve">and last airtanker arrives </w:t>
      </w:r>
      <w:r w:rsidR="00211517" w:rsidRPr="00EA421F">
        <w:rPr>
          <w:rFonts w:ascii="Arial" w:hAnsi="Arial" w:cs="Arial"/>
          <w:sz w:val="22"/>
          <w:szCs w:val="22"/>
        </w:rPr>
        <w:t xml:space="preserve">back at its destination airport (obtained at block 410). When only one airtanker is dispatched to a fire, the service time </w:t>
      </w:r>
      <w:r w:rsidR="00DB3C61" w:rsidRPr="00EA421F">
        <w:rPr>
          <w:rFonts w:ascii="Arial" w:hAnsi="Arial" w:cs="Arial"/>
          <w:sz w:val="22"/>
          <w:szCs w:val="22"/>
        </w:rPr>
        <w:t>may be</w:t>
      </w:r>
      <w:r w:rsidR="00211517" w:rsidRPr="00EA421F">
        <w:rPr>
          <w:rFonts w:ascii="Arial" w:hAnsi="Arial" w:cs="Arial"/>
          <w:sz w:val="22"/>
          <w:szCs w:val="22"/>
        </w:rPr>
        <w:t xml:space="preserve"> generated as </w:t>
      </w:r>
      <m:oMath>
        <m:r>
          <w:rPr>
            <w:rFonts w:ascii="Cambria Math" w:hAnsi="Cambria Math" w:cs="Arial"/>
            <w:sz w:val="22"/>
            <w:szCs w:val="22"/>
          </w:rPr>
          <m:t>S</m:t>
        </m:r>
        <m:r>
          <w:rPr>
            <w:rFonts w:ascii="Cambria Math" w:hAnsi="Cambria Math" w:cs="Arial"/>
            <w:sz w:val="22"/>
            <w:szCs w:val="22"/>
          </w:rPr>
          <m:t>=</m:t>
        </m:r>
        <m:r>
          <w:rPr>
            <w:rFonts w:ascii="Cambria Math" w:hAnsi="Cambria Math" w:cs="Arial"/>
            <w:sz w:val="22"/>
            <w:szCs w:val="22"/>
          </w:rPr>
          <m:t>A</m:t>
        </m:r>
        <m:r>
          <w:rPr>
            <w:rFonts w:ascii="Cambria Math" w:hAnsi="Cambria Math" w:cs="Arial"/>
            <w:sz w:val="22"/>
            <w:szCs w:val="22"/>
          </w:rPr>
          <m:t>-</m:t>
        </m:r>
        <m:r>
          <w:rPr>
            <w:rFonts w:ascii="Cambria Math" w:hAnsi="Cambria Math" w:cs="Arial"/>
            <w:sz w:val="22"/>
            <w:szCs w:val="22"/>
          </w:rPr>
          <m:t>D</m:t>
        </m:r>
      </m:oMath>
      <w:r w:rsidR="00211517" w:rsidRPr="00EA421F">
        <w:rPr>
          <w:rFonts w:ascii="Arial" w:eastAsiaTheme="minorEastAsia" w:hAnsi="Arial" w:cs="Arial"/>
          <w:sz w:val="22"/>
          <w:szCs w:val="22"/>
        </w:rPr>
        <w:t xml:space="preserve">, where </w:t>
      </w:r>
      <m:oMath>
        <m:r>
          <w:rPr>
            <w:rFonts w:ascii="Cambria Math" w:eastAsiaTheme="minorEastAsia" w:hAnsi="Cambria Math" w:cs="Arial"/>
            <w:sz w:val="22"/>
            <w:szCs w:val="22"/>
          </w:rPr>
          <m:t>A</m:t>
        </m:r>
      </m:oMath>
      <w:r w:rsidR="00211517" w:rsidRPr="00EA421F">
        <w:rPr>
          <w:rFonts w:ascii="Arial" w:eastAsiaTheme="minorEastAsia" w:hAnsi="Arial" w:cs="Arial"/>
          <w:sz w:val="22"/>
          <w:szCs w:val="22"/>
        </w:rPr>
        <w:t xml:space="preserve"> is the arrival time of an airtanker back at its base, and </w:t>
      </w:r>
      <m:oMath>
        <m:r>
          <w:rPr>
            <w:rFonts w:ascii="Cambria Math" w:eastAsiaTheme="minorEastAsia" w:hAnsi="Cambria Math" w:cs="Arial"/>
            <w:sz w:val="22"/>
            <w:szCs w:val="22"/>
          </w:rPr>
          <m:t>D</m:t>
        </m:r>
      </m:oMath>
      <w:r w:rsidR="00211517" w:rsidRPr="00EA421F">
        <w:rPr>
          <w:rFonts w:ascii="Arial" w:eastAsiaTheme="minorEastAsia" w:hAnsi="Arial" w:cs="Arial"/>
          <w:sz w:val="22"/>
          <w:szCs w:val="22"/>
        </w:rPr>
        <w:t xml:space="preserve"> is the departure time (i.e., when it originally left its base)</w:t>
      </w:r>
      <w:r w:rsidR="00211517" w:rsidRPr="00EA421F">
        <w:rPr>
          <w:rFonts w:ascii="Arial" w:hAnsi="Arial" w:cs="Arial"/>
          <w:sz w:val="22"/>
          <w:szCs w:val="22"/>
        </w:rPr>
        <w:t xml:space="preserve">. Further determinations are required when multiple airtankers are dispatched as a part of the initial attack team; for </w:t>
      </w:r>
      <m:oMath>
        <m:r>
          <w:rPr>
            <w:rFonts w:ascii="Cambria Math" w:hAnsi="Cambria Math" w:cs="Arial"/>
            <w:sz w:val="22"/>
            <w:szCs w:val="22"/>
          </w:rPr>
          <m:t>M</m:t>
        </m:r>
      </m:oMath>
      <w:r w:rsidR="00211517" w:rsidRPr="00EA421F">
        <w:rPr>
          <w:rFonts w:ascii="Arial" w:eastAsiaTheme="minorEastAsia" w:hAnsi="Arial" w:cs="Arial"/>
          <w:sz w:val="22"/>
          <w:szCs w:val="22"/>
        </w:rPr>
        <w:t xml:space="preserve"> </w:t>
      </w:r>
      <w:r w:rsidR="00211517" w:rsidRPr="00EA421F">
        <w:rPr>
          <w:rFonts w:ascii="Arial" w:hAnsi="Arial" w:cs="Arial"/>
          <w:sz w:val="22"/>
          <w:szCs w:val="22"/>
        </w:rPr>
        <w:t xml:space="preserve">airtankers dispatched to a fire, there are </w:t>
      </w:r>
      <m:oMath>
        <m:r>
          <w:rPr>
            <w:rFonts w:ascii="Cambria Math" w:hAnsi="Cambria Math" w:cs="Arial"/>
            <w:sz w:val="22"/>
            <w:szCs w:val="22"/>
          </w:rPr>
          <m:t>M</m:t>
        </m:r>
      </m:oMath>
      <w:r w:rsidR="00211517" w:rsidRPr="00EA421F">
        <w:rPr>
          <w:rFonts w:ascii="Arial" w:hAnsi="Arial" w:cs="Arial"/>
          <w:sz w:val="22"/>
          <w:szCs w:val="22"/>
        </w:rPr>
        <w:t xml:space="preserve"> entries of departure time and </w:t>
      </w:r>
      <m:oMath>
        <m:r>
          <w:rPr>
            <w:rFonts w:ascii="Cambria Math" w:hAnsi="Cambria Math" w:cs="Arial"/>
            <w:sz w:val="22"/>
            <w:szCs w:val="22"/>
          </w:rPr>
          <m:t>M</m:t>
        </m:r>
      </m:oMath>
      <w:r w:rsidR="00211517" w:rsidRPr="00EA421F">
        <w:rPr>
          <w:rFonts w:ascii="Arial" w:hAnsi="Arial" w:cs="Arial"/>
          <w:sz w:val="22"/>
          <w:szCs w:val="22"/>
        </w:rPr>
        <w:t xml:space="preserve"> entries for time of arrival back to base. Let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 xml:space="preserve">, </m:t>
        </m:r>
        <m:r>
          <w:rPr>
            <w:rFonts w:ascii="Cambria Math" w:hAnsi="Cambria Math" w:cs="Arial"/>
            <w:sz w:val="22"/>
            <w:szCs w:val="22"/>
          </w:rPr>
          <m:t>i</m:t>
        </m:r>
        <m:r>
          <w:rPr>
            <w:rFonts w:ascii="Cambria Math" w:hAnsi="Cambria Math" w:cs="Arial"/>
            <w:sz w:val="22"/>
            <w:szCs w:val="22"/>
          </w:rPr>
          <m:t>=1,2</m:t>
        </m:r>
        <w:proofErr w:type="gramStart"/>
        <m:r>
          <w:rPr>
            <w:rFonts w:ascii="Cambria Math" w:hAnsi="Cambria Math" w:cs="Arial"/>
            <w:sz w:val="22"/>
            <w:szCs w:val="22"/>
          </w:rPr>
          <m:t>,...,</m:t>
        </m:r>
        <w:proofErr w:type="gramEnd"/>
        <m:r>
          <w:rPr>
            <w:rFonts w:ascii="Cambria Math" w:hAnsi="Cambria Math" w:cs="Arial"/>
            <w:sz w:val="22"/>
            <w:szCs w:val="22"/>
          </w:rPr>
          <m:t>M</m:t>
        </m:r>
      </m:oMath>
      <w:r w:rsidR="00211517" w:rsidRPr="00EA421F">
        <w:rPr>
          <w:rFonts w:ascii="Arial" w:hAnsi="Arial" w:cs="Arial"/>
          <w:sz w:val="22"/>
          <w:szCs w:val="22"/>
        </w:rPr>
        <w:t xml:space="preserve"> be the departure time of the </w:t>
      </w:r>
      <m:oMath>
        <m:r>
          <w:rPr>
            <w:rFonts w:ascii="Cambria Math" w:hAnsi="Cambria Math" w:cs="Arial"/>
            <w:sz w:val="22"/>
            <w:szCs w:val="22"/>
          </w:rPr>
          <m:t>i</m:t>
        </m:r>
      </m:oMath>
      <w:r w:rsidR="00211517" w:rsidRPr="00EA421F">
        <w:rPr>
          <w:rFonts w:ascii="Arial" w:hAnsi="Arial" w:cs="Arial"/>
          <w:sz w:val="22"/>
          <w:szCs w:val="22"/>
        </w:rPr>
        <w:t xml:space="preserve">th airtanker to depart and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j</m:t>
            </m:r>
          </m:sub>
        </m:sSub>
        <m:r>
          <w:rPr>
            <w:rFonts w:ascii="Cambria Math" w:hAnsi="Cambria Math" w:cs="Arial"/>
            <w:sz w:val="22"/>
            <w:szCs w:val="22"/>
          </w:rPr>
          <m:t xml:space="preserve">, </m:t>
        </m:r>
        <m:r>
          <w:rPr>
            <w:rFonts w:ascii="Cambria Math" w:hAnsi="Cambria Math" w:cs="Arial"/>
            <w:sz w:val="22"/>
            <w:szCs w:val="22"/>
          </w:rPr>
          <m:t>j</m:t>
        </m:r>
        <m:r>
          <w:rPr>
            <w:rFonts w:ascii="Cambria Math" w:hAnsi="Cambria Math" w:cs="Arial"/>
            <w:sz w:val="22"/>
            <w:szCs w:val="22"/>
          </w:rPr>
          <m:t>=1,2,...,</m:t>
        </m:r>
        <m:r>
          <w:rPr>
            <w:rFonts w:ascii="Cambria Math" w:hAnsi="Cambria Math" w:cs="Arial"/>
            <w:sz w:val="22"/>
            <w:szCs w:val="22"/>
          </w:rPr>
          <m:t>M</m:t>
        </m:r>
      </m:oMath>
      <w:r w:rsidR="00211517" w:rsidRPr="00EA421F">
        <w:rPr>
          <w:rFonts w:ascii="Arial" w:hAnsi="Arial" w:cs="Arial"/>
          <w:sz w:val="22"/>
          <w:szCs w:val="22"/>
        </w:rPr>
        <w:t xml:space="preserve"> be the arrival time of the </w:t>
      </w:r>
      <m:oMath>
        <m:r>
          <w:rPr>
            <w:rFonts w:ascii="Cambria Math" w:hAnsi="Cambria Math" w:cs="Arial"/>
            <w:sz w:val="22"/>
            <w:szCs w:val="22"/>
          </w:rPr>
          <m:t>j</m:t>
        </m:r>
      </m:oMath>
      <w:r w:rsidR="00211517" w:rsidRPr="00EA421F">
        <w:rPr>
          <w:rFonts w:ascii="Arial" w:hAnsi="Arial" w:cs="Arial"/>
          <w:sz w:val="22"/>
          <w:szCs w:val="22"/>
        </w:rPr>
        <w:t xml:space="preserve">th airtanker back at an airport. Then the service time is generated as </w:t>
      </w:r>
      <m:oMath>
        <m:r>
          <w:rPr>
            <w:rFonts w:ascii="Cambria Math" w:hAnsi="Cambria Math" w:cs="Arial"/>
            <w:sz w:val="22"/>
            <w:szCs w:val="22"/>
          </w:rPr>
          <m:t>S</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1</m:t>
            </m:r>
          </m:sub>
        </m:sSub>
      </m:oMath>
      <w:r w:rsidR="00211517" w:rsidRPr="00EA421F">
        <w:rPr>
          <w:rFonts w:ascii="Arial" w:hAnsi="Arial" w:cs="Arial"/>
          <w:sz w:val="22"/>
          <w:szCs w:val="22"/>
        </w:rPr>
        <w:t xml:space="preserve">. For </w:t>
      </w:r>
      <m:oMath>
        <m:r>
          <w:rPr>
            <w:rFonts w:ascii="Cambria Math" w:hAnsi="Cambria Math" w:cs="Arial"/>
            <w:sz w:val="22"/>
            <w:szCs w:val="22"/>
          </w:rPr>
          <m:t>M</m:t>
        </m:r>
        <m:r>
          <w:rPr>
            <w:rFonts w:ascii="Cambria Math" w:hAnsi="Cambria Math" w:cs="Arial"/>
            <w:sz w:val="22"/>
            <w:szCs w:val="22"/>
          </w:rPr>
          <m:t>=1</m:t>
        </m:r>
      </m:oMath>
      <w:r w:rsidR="00211517" w:rsidRPr="00EA421F">
        <w:rPr>
          <w:rFonts w:ascii="Arial" w:hAnsi="Arial" w:cs="Arial"/>
          <w:sz w:val="22"/>
          <w:szCs w:val="22"/>
        </w:rPr>
        <w:t xml:space="preserve">, this reduces to </w:t>
      </w:r>
      <m:oMath>
        <m:r>
          <w:rPr>
            <w:rFonts w:ascii="Cambria Math" w:hAnsi="Cambria Math" w:cs="Arial"/>
            <w:sz w:val="22"/>
            <w:szCs w:val="22"/>
          </w:rPr>
          <m:t>S</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1</m:t>
            </m:r>
          </m:sub>
        </m:sSub>
      </m:oMath>
      <w:r w:rsidR="00211517" w:rsidRPr="00EA421F">
        <w:rPr>
          <w:rFonts w:ascii="Arial" w:hAnsi="Arial" w:cs="Arial"/>
          <w:sz w:val="22"/>
          <w:szCs w:val="22"/>
        </w:rPr>
        <w:t>.</w:t>
      </w:r>
    </w:p>
    <w:p w:rsidR="00211517" w:rsidRPr="00EA421F" w:rsidRDefault="00211517" w:rsidP="00211517">
      <w:pPr>
        <w:pStyle w:val="ListParagraph"/>
        <w:tabs>
          <w:tab w:val="left" w:pos="1134"/>
        </w:tabs>
        <w:spacing w:after="240" w:line="360" w:lineRule="auto"/>
        <w:ind w:left="0"/>
        <w:contextualSpacing w:val="0"/>
        <w:jc w:val="center"/>
        <w:rPr>
          <w:oMath/>
          <w:rFonts w:ascii="Cambria Math" w:hAnsi="Cambria Math" w:cs="Arial"/>
          <w:sz w:val="22"/>
          <w:szCs w:val="22"/>
        </w:rPr>
      </w:pPr>
      <m:oMathPara>
        <m:oMathParaPr>
          <m:jc m:val="center"/>
        </m:oMathParaPr>
        <m:oMath>
          <m:r>
            <w:rPr>
              <w:rFonts w:ascii="Cambria Math" w:hAnsi="Cambria Math" w:cs="Arial"/>
              <w:sz w:val="22"/>
              <w:szCs w:val="22"/>
            </w:rPr>
            <m:t>S</m:t>
          </m:r>
          <m:r>
            <w:rPr>
              <w:rFonts w:ascii="Cambria Math" w:hAnsi="Cambria Math" w:cs="Arial"/>
              <w:sz w:val="22"/>
              <w:szCs w:val="22"/>
            </w:rPr>
            <m:t>:=</m:t>
          </m:r>
          <m:d>
            <m:dPr>
              <m:begChr m:val="{"/>
              <m:endChr m:val=""/>
              <m:ctrlPr>
                <w:rPr>
                  <w:rFonts w:ascii="Cambria Math" w:hAnsi="Cambria Math" w:cs="Arial"/>
                  <w:i/>
                  <w:sz w:val="22"/>
                  <w:szCs w:val="22"/>
                </w:rPr>
              </m:ctrlPr>
            </m:dPr>
            <m:e>
              <m:eqArr>
                <m:eqArrPr>
                  <m:ctrlPr>
                    <w:rPr>
                      <w:rFonts w:ascii="Cambria Math" w:hAnsi="Cambria Math" w:cs="Arial"/>
                      <w:i/>
                      <w:sz w:val="22"/>
                      <w:szCs w:val="22"/>
                    </w:rPr>
                  </m:ctrlPr>
                </m:eqArr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E</m:t>
                      </m:r>
                      <m:r>
                        <w:rPr>
                          <w:rFonts w:ascii="Cambria Math" w:hAnsi="Cambria Math" w:cs="Arial"/>
                          <w:sz w:val="22"/>
                          <w:szCs w:val="22"/>
                        </w:rPr>
                        <m:t>,</m:t>
                      </m:r>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B</m:t>
                      </m:r>
                      <m:r>
                        <w:rPr>
                          <w:rFonts w:ascii="Cambria Math" w:hAnsi="Cambria Math" w:cs="Arial"/>
                          <w:sz w:val="22"/>
                          <w:szCs w:val="22"/>
                        </w:rPr>
                        <m:t>,1</m:t>
                      </m:r>
                    </m:sub>
                  </m:sSub>
                </m:e>
                <m:e>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BF</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OS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FB</m:t>
                      </m:r>
                      <m:r>
                        <w:rPr>
                          <w:rFonts w:ascii="Cambria Math" w:hAnsi="Cambria Math" w:cs="Arial"/>
                          <w:sz w:val="22"/>
                          <w:szCs w:val="22"/>
                        </w:rPr>
                        <m:t>,</m:t>
                      </m:r>
                      <m:r>
                        <w:rPr>
                          <w:rFonts w:ascii="Cambria Math" w:hAnsi="Cambria Math" w:cs="Arial"/>
                          <w:sz w:val="22"/>
                          <w:szCs w:val="22"/>
                        </w:rPr>
                        <m:t>M</m:t>
                      </m:r>
                    </m:sub>
                  </m:sSub>
                  <m:ctrlPr>
                    <w:rPr>
                      <w:rFonts w:ascii="Cambria Math" w:eastAsia="Cambria Math" w:hAnsi="Cambria Math" w:cs="Arial"/>
                      <w:i/>
                      <w:sz w:val="22"/>
                      <w:szCs w:val="22"/>
                    </w:rPr>
                  </m:ctrlPr>
                </m:e>
                <m:e>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BF</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m:t>
                      </m:r>
                      <m:r>
                        <w:rPr>
                          <w:rFonts w:ascii="Cambria Math" w:hAnsi="Cambria Math" w:cs="Arial"/>
                          <w:sz w:val="22"/>
                          <w:szCs w:val="22"/>
                        </w:rPr>
                        <m:t>N</m:t>
                      </m:r>
                    </m:e>
                    <m:sub>
                      <m:r>
                        <w:rPr>
                          <w:rFonts w:ascii="Cambria Math" w:hAnsi="Cambria Math" w:cs="Arial"/>
                          <w:sz w:val="22"/>
                          <w:szCs w:val="22"/>
                        </w:rPr>
                        <m:t>drops</m:t>
                      </m:r>
                    </m:sub>
                  </m:sSub>
                  <m:sSub>
                    <m:sSubPr>
                      <m:ctrlPr>
                        <w:rPr>
                          <w:rFonts w:ascii="Cambria Math" w:hAnsi="Cambria Math" w:cs="Arial"/>
                          <w:i/>
                          <w:sz w:val="22"/>
                          <w:szCs w:val="22"/>
                        </w:rPr>
                      </m:ctrlPr>
                    </m:sSubPr>
                    <m:e>
                      <m:r>
                        <w:rPr>
                          <w:rFonts w:ascii="Cambria Math" w:hAnsi="Cambria Math" w:cs="Arial"/>
                          <w:sz w:val="22"/>
                          <w:szCs w:val="22"/>
                        </w:rPr>
                        <m:t xml:space="preserve"> × </m:t>
                      </m:r>
                      <m:r>
                        <w:rPr>
                          <w:rFonts w:ascii="Cambria Math" w:hAnsi="Cambria Math" w:cs="Arial"/>
                          <w:sz w:val="22"/>
                          <w:szCs w:val="22"/>
                        </w:rPr>
                        <m:t>T</m:t>
                      </m:r>
                    </m:e>
                    <m:sub>
                      <m:r>
                        <w:rPr>
                          <w:rFonts w:ascii="Cambria Math" w:hAnsi="Cambria Math" w:cs="Arial"/>
                          <w:sz w:val="22"/>
                          <w:szCs w:val="22"/>
                        </w:rPr>
                        <m:t>drop</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FB</m:t>
                      </m:r>
                      <m:r>
                        <w:rPr>
                          <w:rFonts w:ascii="Cambria Math" w:hAnsi="Cambria Math" w:cs="Arial"/>
                          <w:sz w:val="22"/>
                          <w:szCs w:val="22"/>
                        </w:rPr>
                        <m:t>,</m:t>
                      </m:r>
                      <m:r>
                        <w:rPr>
                          <w:rFonts w:ascii="Cambria Math" w:hAnsi="Cambria Math" w:cs="Arial"/>
                          <w:sz w:val="22"/>
                          <w:szCs w:val="22"/>
                        </w:rPr>
                        <m:t>M</m:t>
                      </m:r>
                    </m:sub>
                  </m:sSub>
                </m:e>
              </m:eqArr>
            </m:e>
          </m:d>
        </m:oMath>
      </m:oMathPara>
    </w:p>
    <w:p w:rsidR="000D6CB5" w:rsidRPr="00EA421F" w:rsidRDefault="00211517" w:rsidP="00DB3C61">
      <w:pPr>
        <w:pStyle w:val="NormalWeb"/>
        <w:shd w:val="clear" w:color="auto" w:fill="FFFFFF"/>
        <w:tabs>
          <w:tab w:val="left" w:pos="1134"/>
        </w:tabs>
        <w:spacing w:before="0" w:beforeAutospacing="0" w:after="240" w:afterAutospacing="0" w:line="360" w:lineRule="auto"/>
        <w:rPr>
          <w:rFonts w:ascii="Arial" w:hAnsi="Arial" w:cs="Arial"/>
          <w:sz w:val="22"/>
          <w:szCs w:val="22"/>
        </w:rPr>
      </w:pPr>
      <w:proofErr w:type="gramStart"/>
      <w:r w:rsidRPr="00EA421F">
        <w:rPr>
          <w:rFonts w:ascii="Arial" w:hAnsi="Arial" w:cs="Arial"/>
          <w:sz w:val="22"/>
          <w:szCs w:val="22"/>
        </w:rPr>
        <w:t>where</w:t>
      </w:r>
      <w:proofErr w:type="gramEnd"/>
      <w:r w:rsidRPr="00EA421F">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OS</m:t>
            </m:r>
          </m:sub>
        </m:sSub>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D</m:t>
            </m:r>
            <m:r>
              <w:rPr>
                <w:rFonts w:ascii="Cambria Math" w:hAnsi="Cambria Math" w:cs="Arial"/>
                <w:sz w:val="22"/>
                <w:szCs w:val="22"/>
              </w:rPr>
              <m:t>,M</m:t>
            </m:r>
          </m:sub>
        </m:sSub>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A</m:t>
            </m:r>
            <m:r>
              <w:rPr>
                <w:rFonts w:ascii="Cambria Math" w:hAnsi="Cambria Math" w:cs="Arial"/>
                <w:sz w:val="22"/>
                <w:szCs w:val="22"/>
              </w:rPr>
              <m:t>,1</m:t>
            </m:r>
          </m:sub>
        </m:sSub>
      </m:oMath>
      <w:r w:rsidRPr="00EA421F">
        <w:rPr>
          <w:rFonts w:ascii="Arial" w:hAnsi="Arial" w:cs="Arial"/>
          <w:sz w:val="22"/>
          <w:szCs w:val="22"/>
        </w:rPr>
        <w:t xml:space="preserve"> is the on-scene time (the time between when the first airtanker arrives on scene (</w:t>
      </w:r>
      <m:oMath>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A</m:t>
            </m:r>
            <m:r>
              <w:rPr>
                <w:rFonts w:ascii="Cambria Math" w:hAnsi="Cambria Math" w:cs="Arial"/>
                <w:sz w:val="22"/>
                <w:szCs w:val="22"/>
              </w:rPr>
              <m:t>,1</m:t>
            </m:r>
          </m:sub>
        </m:sSub>
        <m:r>
          <w:rPr>
            <w:rFonts w:ascii="Cambria Math" w:hAnsi="Cambria Math" w:cs="Arial"/>
            <w:sz w:val="22"/>
            <w:szCs w:val="22"/>
          </w:rPr>
          <m:t>)</m:t>
        </m:r>
      </m:oMath>
      <w:r w:rsidRPr="00EA421F">
        <w:rPr>
          <w:rFonts w:ascii="Arial" w:hAnsi="Arial" w:cs="Arial"/>
          <w:sz w:val="22"/>
          <w:szCs w:val="22"/>
        </w:rPr>
        <w:t xml:space="preserve"> and the last airtanker departs the scene of the fire </w:t>
      </w:r>
      <m:oMath>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D</m:t>
            </m:r>
            <m:r>
              <w:rPr>
                <w:rFonts w:ascii="Cambria Math" w:hAnsi="Cambria Math" w:cs="Arial"/>
                <w:sz w:val="22"/>
                <w:szCs w:val="22"/>
              </w:rPr>
              <m:t>,M</m:t>
            </m:r>
          </m:sub>
        </m:sSub>
      </m:oMath>
      <w:r w:rsidRPr="00EA421F">
        <w:rPr>
          <w:rFonts w:ascii="Arial" w:hAnsi="Arial" w:cs="Arial"/>
          <w:sz w:val="22"/>
          <w:szCs w:val="22"/>
        </w:rPr>
        <w:t xml:space="preserve">)), which can also be expressed as the </w:t>
      </w:r>
      <w:r w:rsidRPr="00EA421F">
        <w:rPr>
          <w:rFonts w:ascii="Arial" w:eastAsiaTheme="minorEastAsia" w:hAnsi="Arial" w:cs="Arial"/>
          <w:sz w:val="22"/>
          <w:szCs w:val="22"/>
        </w:rPr>
        <w:t xml:space="preserve">number of drops on a fire,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N</m:t>
            </m:r>
          </m:e>
          <m:sub>
            <m:r>
              <w:rPr>
                <w:rFonts w:ascii="Cambria Math" w:eastAsiaTheme="minorEastAsia" w:hAnsi="Cambria Math" w:cs="Arial"/>
                <w:sz w:val="22"/>
                <w:szCs w:val="22"/>
              </w:rPr>
              <m:t>drops</m:t>
            </m:r>
          </m:sub>
        </m:sSub>
      </m:oMath>
      <w:r w:rsidRPr="00EA421F">
        <w:rPr>
          <w:rFonts w:ascii="Arial" w:eastAsiaTheme="minorEastAsia" w:hAnsi="Arial" w:cs="Arial"/>
          <w:sz w:val="22"/>
          <w:szCs w:val="22"/>
        </w:rPr>
        <w:t xml:space="preserve">, multiplied by the average drop time,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T</m:t>
            </m:r>
          </m:e>
          <m:sub>
            <m:r>
              <w:rPr>
                <w:rFonts w:ascii="Cambria Math" w:eastAsiaTheme="minorEastAsia" w:hAnsi="Cambria Math" w:cs="Arial"/>
                <w:sz w:val="22"/>
                <w:szCs w:val="22"/>
              </w:rPr>
              <m:t>drop</m:t>
            </m:r>
          </m:sub>
        </m:sSub>
      </m:oMath>
      <w:r w:rsidRPr="00EA421F">
        <w:rPr>
          <w:rFonts w:ascii="Arial" w:eastAsiaTheme="minorEastAsia" w:hAnsi="Arial" w:cs="Arial"/>
          <w:sz w:val="22"/>
          <w:szCs w:val="22"/>
        </w:rPr>
        <w:t>.</w:t>
      </w:r>
      <w:r w:rsidRPr="00EA421F">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E</m:t>
            </m:r>
            <m:r>
              <w:rPr>
                <w:rFonts w:ascii="Cambria Math" w:hAnsi="Cambria Math" w:cs="Arial"/>
                <w:sz w:val="22"/>
                <w:szCs w:val="22"/>
              </w:rPr>
              <m:t>,M</m:t>
            </m:r>
          </m:sub>
        </m:sSub>
      </m:oMath>
      <w:r w:rsidRPr="00EA421F">
        <w:rPr>
          <w:rFonts w:ascii="Arial" w:eastAsiaTheme="minorEastAsia" w:hAnsi="Arial" w:cs="Arial"/>
          <w:sz w:val="22"/>
          <w:szCs w:val="22"/>
        </w:rPr>
        <w:t xml:space="preserve"> </w:t>
      </w:r>
      <w:r w:rsidRPr="00EA421F">
        <w:rPr>
          <w:rFonts w:ascii="Arial" w:hAnsi="Arial" w:cs="Arial"/>
          <w:sz w:val="22"/>
          <w:szCs w:val="22"/>
        </w:rPr>
        <w:t xml:space="preserve">is the time when the last airtanker is powered down,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B</m:t>
            </m:r>
            <m:r>
              <w:rPr>
                <w:rFonts w:ascii="Cambria Math" w:hAnsi="Cambria Math" w:cs="Arial"/>
                <w:sz w:val="22"/>
                <w:szCs w:val="22"/>
              </w:rPr>
              <m:t>,1</m:t>
            </m:r>
          </m:sub>
        </m:sSub>
      </m:oMath>
      <w:r w:rsidRPr="00EA421F">
        <w:rPr>
          <w:rFonts w:ascii="Arial" w:hAnsi="Arial" w:cs="Arial"/>
          <w:sz w:val="22"/>
          <w:szCs w:val="22"/>
        </w:rPr>
        <w:t xml:space="preserve"> is the time when the first airtanker is powered up,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BF</m:t>
            </m:r>
            <m:r>
              <w:rPr>
                <w:rFonts w:ascii="Cambria Math" w:hAnsi="Cambria Math" w:cs="Arial"/>
                <w:sz w:val="22"/>
                <w:szCs w:val="22"/>
              </w:rPr>
              <m:t>,1</m:t>
            </m:r>
          </m:sub>
        </m:sSub>
      </m:oMath>
      <w:r w:rsidRPr="00EA421F">
        <w:rPr>
          <w:rFonts w:ascii="Arial" w:hAnsi="Arial" w:cs="Arial"/>
          <w:sz w:val="22"/>
          <w:szCs w:val="22"/>
        </w:rPr>
        <w:t xml:space="preserve"> is the base-to-fire travel time of the first airtanker to power up and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FB</m:t>
            </m:r>
            <m:r>
              <w:rPr>
                <w:rFonts w:ascii="Cambria Math" w:hAnsi="Cambria Math" w:cs="Arial"/>
                <w:sz w:val="22"/>
                <w:szCs w:val="22"/>
              </w:rPr>
              <m:t>,M</m:t>
            </m:r>
          </m:sub>
        </m:sSub>
      </m:oMath>
      <w:r w:rsidRPr="00EA421F">
        <w:rPr>
          <w:rFonts w:ascii="Arial" w:hAnsi="Arial" w:cs="Arial"/>
          <w:sz w:val="22"/>
          <w:szCs w:val="22"/>
        </w:rPr>
        <w:t xml:space="preserve"> is the fire-to-base travel time of the last airtanker to power down.</w:t>
      </w:r>
    </w:p>
    <w:p w:rsidR="000D6CB5" w:rsidRPr="00EA421F" w:rsidRDefault="00CE5024">
      <w:pPr>
        <w:pStyle w:val="NormalWeb"/>
        <w:numPr>
          <w:ilvl w:val="0"/>
          <w:numId w:val="20"/>
          <w:numberingChange w:id="84" w:author="Nick Clark" w:date="2013-11-08T19:25:00Z" w:original="[%1:71: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w:t>
      </w:r>
      <w:r w:rsidR="00AC1425" w:rsidRPr="00EA421F">
        <w:rPr>
          <w:rFonts w:ascii="Arial" w:hAnsi="Arial" w:cs="Arial"/>
          <w:sz w:val="22"/>
          <w:szCs w:val="22"/>
        </w:rPr>
        <w:t>i</w:t>
      </w:r>
      <w:r w:rsidR="00211517" w:rsidRPr="00EA421F">
        <w:rPr>
          <w:rFonts w:ascii="Arial" w:hAnsi="Arial" w:cs="Arial"/>
          <w:sz w:val="22"/>
          <w:szCs w:val="22"/>
        </w:rPr>
        <w:t xml:space="preserve">v) Number of drops per trip: </w:t>
      </w:r>
      <w:r w:rsidRPr="00EA421F">
        <w:rPr>
          <w:rFonts w:ascii="Arial" w:hAnsi="Arial" w:cs="Arial"/>
          <w:sz w:val="22"/>
          <w:szCs w:val="22"/>
        </w:rPr>
        <w:t xml:space="preserve">number of water drops </w:t>
      </w:r>
      <w:r w:rsidR="00211517" w:rsidRPr="00EA421F">
        <w:rPr>
          <w:rFonts w:ascii="Arial" w:hAnsi="Arial" w:cs="Arial"/>
          <w:sz w:val="22"/>
          <w:szCs w:val="22"/>
        </w:rPr>
        <w:t xml:space="preserve">(obtained at block 412) </w:t>
      </w:r>
      <w:r w:rsidRPr="00EA421F">
        <w:rPr>
          <w:rFonts w:ascii="Arial" w:hAnsi="Arial" w:cs="Arial"/>
          <w:sz w:val="22"/>
          <w:szCs w:val="22"/>
        </w:rPr>
        <w:t xml:space="preserve">made by one airtanker during one </w:t>
      </w:r>
      <w:r w:rsidR="00211517" w:rsidRPr="00EA421F">
        <w:rPr>
          <w:rFonts w:ascii="Arial" w:hAnsi="Arial" w:cs="Arial"/>
          <w:sz w:val="22"/>
          <w:szCs w:val="22"/>
        </w:rPr>
        <w:t>trip;</w:t>
      </w:r>
    </w:p>
    <w:p w:rsidR="000D6CB5" w:rsidRPr="00EA421F" w:rsidRDefault="00AC1425">
      <w:pPr>
        <w:pStyle w:val="NormalWeb"/>
        <w:numPr>
          <w:ilvl w:val="0"/>
          <w:numId w:val="20"/>
          <w:numberingChange w:id="85" w:author="Nick Clark" w:date="2013-11-08T19:25:00Z" w:original="[%1:7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w:t>
      </w:r>
      <w:r w:rsidR="00211517" w:rsidRPr="00EA421F">
        <w:rPr>
          <w:rFonts w:ascii="Arial" w:hAnsi="Arial" w:cs="Arial"/>
          <w:sz w:val="22"/>
          <w:szCs w:val="22"/>
        </w:rPr>
        <w:t>) N</w:t>
      </w:r>
      <w:r w:rsidR="00CE5024" w:rsidRPr="00EA421F">
        <w:rPr>
          <w:rFonts w:ascii="Arial" w:hAnsi="Arial" w:cs="Arial"/>
          <w:sz w:val="22"/>
          <w:szCs w:val="22"/>
        </w:rPr>
        <w:t>umber of drops per fire</w:t>
      </w:r>
      <w:r w:rsidR="00211517" w:rsidRPr="00EA421F">
        <w:rPr>
          <w:rFonts w:ascii="Arial" w:hAnsi="Arial" w:cs="Arial"/>
          <w:sz w:val="22"/>
          <w:szCs w:val="22"/>
        </w:rPr>
        <w:t xml:space="preserve">: </w:t>
      </w:r>
      <w:r w:rsidR="00CE5024" w:rsidRPr="00EA421F">
        <w:rPr>
          <w:rFonts w:ascii="Arial" w:hAnsi="Arial" w:cs="Arial"/>
          <w:sz w:val="22"/>
          <w:szCs w:val="22"/>
        </w:rPr>
        <w:t>number of water drops</w:t>
      </w:r>
      <w:r w:rsidR="00211517" w:rsidRPr="00EA421F">
        <w:rPr>
          <w:rFonts w:ascii="Arial" w:hAnsi="Arial" w:cs="Arial"/>
          <w:sz w:val="22"/>
          <w:szCs w:val="22"/>
        </w:rPr>
        <w:t xml:space="preserve"> (obtained at block 412)</w:t>
      </w:r>
      <w:r w:rsidR="00CE5024" w:rsidRPr="00EA421F">
        <w:rPr>
          <w:rFonts w:ascii="Arial" w:hAnsi="Arial" w:cs="Arial"/>
          <w:sz w:val="22"/>
          <w:szCs w:val="22"/>
        </w:rPr>
        <w:t xml:space="preserve"> made by one or more </w:t>
      </w:r>
      <w:r w:rsidR="00211517" w:rsidRPr="00EA421F">
        <w:rPr>
          <w:rFonts w:ascii="Arial" w:hAnsi="Arial" w:cs="Arial"/>
          <w:sz w:val="22"/>
          <w:szCs w:val="22"/>
        </w:rPr>
        <w:t>airtankers on a particular fire</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86" w:author="Nick Clark" w:date="2013-11-08T19:25:00Z" w:original="[%1:73: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(xvi</w:t>
      </w:r>
      <w:r w:rsidR="00211517" w:rsidRPr="00EA421F">
        <w:rPr>
          <w:rFonts w:ascii="Arial" w:hAnsi="Arial" w:cs="Arial"/>
          <w:sz w:val="22"/>
          <w:szCs w:val="22"/>
        </w:rPr>
        <w:t xml:space="preserve">) Number of airtankers per fire: </w:t>
      </w:r>
      <w:r w:rsidR="00CE5024" w:rsidRPr="00EA421F">
        <w:rPr>
          <w:rFonts w:ascii="Arial" w:hAnsi="Arial" w:cs="Arial"/>
          <w:sz w:val="22"/>
          <w:szCs w:val="22"/>
        </w:rPr>
        <w:t xml:space="preserve">number of airtankers </w:t>
      </w:r>
      <w:r w:rsidR="00211517" w:rsidRPr="00EA421F">
        <w:rPr>
          <w:rFonts w:ascii="Arial" w:hAnsi="Arial" w:cs="Arial"/>
          <w:sz w:val="22"/>
          <w:szCs w:val="22"/>
        </w:rPr>
        <w:t>dispatched to a particular fire (obtained following the execution of block 408)</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87" w:author="Nick Clark" w:date="2013-11-08T19:25:00Z" w:original="[%1:74: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(xvi</w:t>
      </w:r>
      <w:r w:rsidR="001C2EA7" w:rsidRPr="00EA421F">
        <w:rPr>
          <w:rFonts w:ascii="Arial" w:hAnsi="Arial" w:cs="Arial"/>
          <w:sz w:val="22"/>
          <w:szCs w:val="22"/>
        </w:rPr>
        <w:t xml:space="preserve">i) Airtanker availability: </w:t>
      </w:r>
      <w:r w:rsidR="00CE5024" w:rsidRPr="00EA421F">
        <w:rPr>
          <w:rFonts w:ascii="Arial" w:hAnsi="Arial" w:cs="Arial"/>
          <w:sz w:val="22"/>
          <w:szCs w:val="22"/>
        </w:rPr>
        <w:t>whether an a</w:t>
      </w:r>
      <w:r w:rsidR="002900CD" w:rsidRPr="00EA421F">
        <w:rPr>
          <w:rFonts w:ascii="Arial" w:hAnsi="Arial" w:cs="Arial"/>
          <w:sz w:val="22"/>
          <w:szCs w:val="22"/>
        </w:rPr>
        <w:t>irtanker is available to be dis</w:t>
      </w:r>
      <w:r w:rsidR="00CE5024" w:rsidRPr="00EA421F">
        <w:rPr>
          <w:rFonts w:ascii="Arial" w:hAnsi="Arial" w:cs="Arial"/>
          <w:sz w:val="22"/>
          <w:szCs w:val="22"/>
        </w:rPr>
        <w:t>patched</w:t>
      </w:r>
      <w:r w:rsidR="001C2EA7" w:rsidRPr="00EA421F">
        <w:rPr>
          <w:rFonts w:ascii="Arial" w:hAnsi="Arial" w:cs="Arial"/>
          <w:sz w:val="22"/>
          <w:szCs w:val="22"/>
        </w:rPr>
        <w:t xml:space="preserve"> at a particular time (obtained by checking if the particular time falls within an ordered set of power up and power down times (obtained at block 410</w:t>
      </w:r>
      <w:r w:rsidR="00D34718" w:rsidRPr="00EA421F">
        <w:rPr>
          <w:rFonts w:ascii="Arial" w:hAnsi="Arial" w:cs="Arial"/>
          <w:sz w:val="22"/>
          <w:szCs w:val="22"/>
        </w:rPr>
        <w:t>))</w:t>
      </w:r>
      <w:r w:rsidR="00CE5024" w:rsidRPr="00EA421F">
        <w:rPr>
          <w:rFonts w:ascii="Arial" w:hAnsi="Arial" w:cs="Arial"/>
          <w:sz w:val="22"/>
          <w:szCs w:val="22"/>
        </w:rPr>
        <w:t xml:space="preserve">; </w:t>
      </w:r>
    </w:p>
    <w:p w:rsidR="000D6CB5" w:rsidRPr="00EA421F" w:rsidRDefault="00AC1425">
      <w:pPr>
        <w:pStyle w:val="NormalWeb"/>
        <w:numPr>
          <w:ilvl w:val="0"/>
          <w:numId w:val="20"/>
          <w:numberingChange w:id="88" w:author="Nick Clark" w:date="2013-11-08T19:25:00Z" w:original="[%1:75: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(xviii</w:t>
      </w:r>
      <w:r w:rsidR="001C2EA7" w:rsidRPr="00EA421F">
        <w:rPr>
          <w:rFonts w:ascii="Arial" w:hAnsi="Arial" w:cs="Arial"/>
          <w:sz w:val="22"/>
          <w:szCs w:val="22"/>
        </w:rPr>
        <w:t>) N</w:t>
      </w:r>
      <w:r w:rsidR="00CE5024" w:rsidRPr="00EA421F">
        <w:rPr>
          <w:rFonts w:ascii="Arial" w:hAnsi="Arial" w:cs="Arial"/>
          <w:sz w:val="22"/>
          <w:szCs w:val="22"/>
        </w:rPr>
        <w:t>umber of airtankers dispatched from an airport</w:t>
      </w:r>
      <w:r w:rsidR="00D34718" w:rsidRPr="00EA421F">
        <w:rPr>
          <w:rFonts w:ascii="Arial" w:hAnsi="Arial" w:cs="Arial"/>
          <w:sz w:val="22"/>
          <w:szCs w:val="22"/>
        </w:rPr>
        <w:t xml:space="preserve"> (obtained at block 410);</w:t>
      </w:r>
    </w:p>
    <w:p w:rsidR="000D6CB5" w:rsidRPr="00EA421F" w:rsidRDefault="00CE5024" w:rsidP="00A56D10">
      <w:pPr>
        <w:pStyle w:val="NormalWeb"/>
        <w:numPr>
          <w:ilvl w:val="0"/>
          <w:numId w:val="20"/>
          <w:numberingChange w:id="89" w:author="Nick Clark" w:date="2013-11-08T19:25:00Z" w:original="[%1:76:0:]"/>
        </w:numPr>
        <w:shd w:val="clear" w:color="auto" w:fill="FFFFFF"/>
        <w:tabs>
          <w:tab w:val="left" w:pos="1134"/>
        </w:tabs>
        <w:spacing w:before="0" w:beforeAutospacing="0" w:after="240" w:afterAutospacing="0" w:line="360" w:lineRule="auto"/>
        <w:ind w:left="0" w:firstLine="0"/>
        <w:rPr>
          <w:rFonts w:ascii="Arial" w:hAnsi="Arial" w:cs="Arial"/>
          <w:sz w:val="22"/>
          <w:szCs w:val="22"/>
        </w:rPr>
      </w:pPr>
      <w:proofErr w:type="gramStart"/>
      <w:r w:rsidRPr="00EA421F">
        <w:rPr>
          <w:rFonts w:ascii="Arial" w:hAnsi="Arial" w:cs="Arial"/>
          <w:sz w:val="22"/>
          <w:szCs w:val="22"/>
        </w:rPr>
        <w:t>and</w:t>
      </w:r>
      <w:proofErr w:type="gramEnd"/>
      <w:r w:rsidRPr="00EA421F">
        <w:rPr>
          <w:rFonts w:ascii="Arial" w:hAnsi="Arial" w:cs="Arial"/>
          <w:sz w:val="22"/>
          <w:szCs w:val="22"/>
        </w:rPr>
        <w:t xml:space="preserve"> (x</w:t>
      </w:r>
      <w:r w:rsidR="00AC1425" w:rsidRPr="00EA421F">
        <w:rPr>
          <w:rFonts w:ascii="Arial" w:hAnsi="Arial" w:cs="Arial"/>
          <w:sz w:val="22"/>
          <w:szCs w:val="22"/>
        </w:rPr>
        <w:t>i</w:t>
      </w:r>
      <w:r w:rsidR="00D34718" w:rsidRPr="00EA421F">
        <w:rPr>
          <w:rFonts w:ascii="Arial" w:hAnsi="Arial" w:cs="Arial"/>
          <w:sz w:val="22"/>
          <w:szCs w:val="22"/>
        </w:rPr>
        <w:t>x) N</w:t>
      </w:r>
      <w:r w:rsidRPr="00EA421F">
        <w:rPr>
          <w:rFonts w:ascii="Arial" w:hAnsi="Arial" w:cs="Arial"/>
          <w:sz w:val="22"/>
          <w:szCs w:val="22"/>
        </w:rPr>
        <w:t>umber of airtankers that land at an airport (</w:t>
      </w:r>
      <w:r w:rsidR="00D34718" w:rsidRPr="00EA421F">
        <w:rPr>
          <w:rFonts w:ascii="Arial" w:hAnsi="Arial" w:cs="Arial"/>
          <w:sz w:val="22"/>
          <w:szCs w:val="22"/>
        </w:rPr>
        <w:t>obtained at block 410</w:t>
      </w:r>
      <w:r w:rsidRPr="00EA421F">
        <w:rPr>
          <w:rFonts w:ascii="Arial" w:hAnsi="Arial" w:cs="Arial"/>
          <w:sz w:val="22"/>
          <w:szCs w:val="22"/>
        </w:rPr>
        <w:t>).</w:t>
      </w:r>
    </w:p>
    <w:p w:rsidR="00DB3C61" w:rsidRPr="00EA421F" w:rsidRDefault="00DB3C61" w:rsidP="00DB3C61">
      <w:pPr>
        <w:pStyle w:val="ListParagraph"/>
        <w:numPr>
          <w:ilvl w:val="0"/>
          <w:numId w:val="20"/>
          <w:numberingChange w:id="90" w:author="Nick Clark" w:date="2013-11-08T19:25:00Z" w:original="[%1:77: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hAnsi="Arial" w:cs="Arial"/>
          <w:sz w:val="22"/>
          <w:szCs w:val="22"/>
        </w:rPr>
        <w:t xml:space="preserve">Additionally, </w:t>
      </w:r>
      <w:r w:rsidR="00F57FAE" w:rsidRPr="00EA421F">
        <w:rPr>
          <w:rFonts w:ascii="Arial" w:hAnsi="Arial" w:cs="Arial"/>
          <w:sz w:val="22"/>
          <w:szCs w:val="22"/>
        </w:rPr>
        <w:t xml:space="preserve">the ASP database may comprise </w:t>
      </w:r>
      <w:r w:rsidR="00634276" w:rsidRPr="00EA421F">
        <w:rPr>
          <w:rFonts w:ascii="Arial" w:hAnsi="Arial" w:cs="Arial"/>
          <w:sz w:val="22"/>
          <w:szCs w:val="22"/>
        </w:rPr>
        <w:t xml:space="preserve">the following </w:t>
      </w:r>
      <w:r w:rsidR="00D34718" w:rsidRPr="00EA421F">
        <w:rPr>
          <w:rFonts w:ascii="Arial" w:hAnsi="Arial" w:cs="Arial"/>
          <w:sz w:val="22"/>
          <w:szCs w:val="22"/>
        </w:rPr>
        <w:t xml:space="preserve">additional </w:t>
      </w:r>
      <w:r w:rsidR="00ED12E0" w:rsidRPr="00EA421F">
        <w:rPr>
          <w:rFonts w:ascii="Arial" w:hAnsi="Arial" w:cs="Arial"/>
          <w:sz w:val="22"/>
          <w:szCs w:val="22"/>
        </w:rPr>
        <w:t>item</w:t>
      </w:r>
      <w:r w:rsidRPr="00EA421F">
        <w:rPr>
          <w:rFonts w:ascii="Arial" w:hAnsi="Arial" w:cs="Arial"/>
          <w:sz w:val="22"/>
          <w:szCs w:val="22"/>
        </w:rPr>
        <w:t>s;</w:t>
      </w:r>
    </w:p>
    <w:p w:rsidR="00DB3C61" w:rsidRPr="00EA421F" w:rsidRDefault="005B52F4" w:rsidP="00DB3C61">
      <w:pPr>
        <w:pStyle w:val="ListParagraph"/>
        <w:numPr>
          <w:ilvl w:val="0"/>
          <w:numId w:val="20"/>
          <w:numberingChange w:id="91" w:author="Nick Clark" w:date="2013-11-08T19:25:00Z" w:original="[%1:78: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eastAsiaTheme="minorEastAsia" w:hAnsi="Arial" w:cs="Arial"/>
          <w:sz w:val="22"/>
          <w:szCs w:val="22"/>
        </w:rPr>
        <w:t xml:space="preserve">(xx) </w:t>
      </w:r>
      <w:proofErr w:type="spellStart"/>
      <w:r w:rsidR="00D25249" w:rsidRPr="00EA421F">
        <w:rPr>
          <w:rFonts w:ascii="Arial" w:eastAsiaTheme="minorEastAsia" w:hAnsi="Arial" w:cs="Arial"/>
          <w:sz w:val="22"/>
          <w:szCs w:val="22"/>
        </w:rPr>
        <w:t>Airt</w:t>
      </w:r>
      <w:r w:rsidR="00634276" w:rsidRPr="00EA421F">
        <w:rPr>
          <w:rFonts w:ascii="Arial" w:eastAsiaTheme="minorEastAsia" w:hAnsi="Arial" w:cs="Arial"/>
          <w:sz w:val="22"/>
          <w:szCs w:val="22"/>
        </w:rPr>
        <w:t>ankerID</w:t>
      </w:r>
      <w:proofErr w:type="spellEnd"/>
      <w:r w:rsidR="00634276" w:rsidRPr="00EA421F">
        <w:rPr>
          <w:rFonts w:ascii="Arial" w:eastAsiaTheme="minorEastAsia" w:hAnsi="Arial" w:cs="Arial"/>
          <w:sz w:val="22"/>
          <w:szCs w:val="22"/>
        </w:rPr>
        <w:t xml:space="preserve">: unique </w:t>
      </w:r>
      <w:r w:rsidR="0019657B" w:rsidRPr="00EA421F">
        <w:rPr>
          <w:rFonts w:ascii="Arial" w:eastAsiaTheme="minorEastAsia" w:hAnsi="Arial" w:cs="Arial"/>
          <w:sz w:val="22"/>
          <w:szCs w:val="22"/>
        </w:rPr>
        <w:t>airtanker</w:t>
      </w:r>
      <w:r w:rsidR="00634276" w:rsidRPr="00EA421F">
        <w:rPr>
          <w:rFonts w:ascii="Arial" w:eastAsiaTheme="minorEastAsia" w:hAnsi="Arial" w:cs="Arial"/>
          <w:sz w:val="22"/>
          <w:szCs w:val="22"/>
        </w:rPr>
        <w:t xml:space="preserve"> ID</w:t>
      </w:r>
      <w:r w:rsidR="00DB3C61" w:rsidRPr="00EA421F">
        <w:rPr>
          <w:rFonts w:ascii="Arial" w:eastAsiaTheme="minorEastAsia" w:hAnsi="Arial" w:cs="Arial"/>
          <w:sz w:val="22"/>
          <w:szCs w:val="22"/>
        </w:rPr>
        <w:t xml:space="preserve"> (obtained from the location tracking module)</w:t>
      </w:r>
      <w:r w:rsidR="00634276" w:rsidRPr="00EA421F">
        <w:rPr>
          <w:rFonts w:ascii="Arial" w:eastAsiaTheme="minorEastAsia" w:hAnsi="Arial" w:cs="Arial"/>
          <w:sz w:val="22"/>
          <w:szCs w:val="22"/>
        </w:rPr>
        <w:t>;</w:t>
      </w:r>
      <w:r w:rsidR="00DB3C61" w:rsidRPr="00EA421F">
        <w:rPr>
          <w:rFonts w:ascii="Arial" w:eastAsiaTheme="minorEastAsia" w:hAnsi="Arial" w:cs="Arial"/>
          <w:sz w:val="22"/>
          <w:szCs w:val="22"/>
        </w:rPr>
        <w:t xml:space="preserve"> </w:t>
      </w:r>
    </w:p>
    <w:p w:rsidR="00DB3C61" w:rsidRPr="00EA421F" w:rsidRDefault="005B52F4" w:rsidP="00DB3C61">
      <w:pPr>
        <w:pStyle w:val="ListParagraph"/>
        <w:numPr>
          <w:ilvl w:val="0"/>
          <w:numId w:val="20"/>
          <w:numberingChange w:id="92" w:author="Nick Clark" w:date="2013-11-08T19:25:00Z" w:original="[%1:79: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eastAsiaTheme="minorEastAsia" w:hAnsi="Arial" w:cs="Arial"/>
          <w:sz w:val="22"/>
          <w:szCs w:val="22"/>
        </w:rPr>
        <w:t xml:space="preserve">(xxi) </w:t>
      </w:r>
      <w:r w:rsidR="00D25249" w:rsidRPr="00EA421F">
        <w:rPr>
          <w:rFonts w:ascii="Arial" w:eastAsiaTheme="minorEastAsia" w:hAnsi="Arial" w:cs="Arial"/>
          <w:sz w:val="22"/>
          <w:szCs w:val="22"/>
        </w:rPr>
        <w:t>Airtanker type: the type of airtanker (e.g., CL-415)</w:t>
      </w:r>
      <w:r w:rsidR="00DB3C61" w:rsidRPr="00EA421F">
        <w:rPr>
          <w:rFonts w:ascii="Arial" w:eastAsiaTheme="minorEastAsia" w:hAnsi="Arial" w:cs="Arial"/>
          <w:sz w:val="22"/>
          <w:szCs w:val="22"/>
        </w:rPr>
        <w:t xml:space="preserve"> (obtained from the airtanker database); and</w:t>
      </w:r>
    </w:p>
    <w:p w:rsidR="00DB3C61" w:rsidRPr="00EA421F" w:rsidRDefault="005B52F4" w:rsidP="00DB3C61">
      <w:pPr>
        <w:pStyle w:val="ListParagraph"/>
        <w:numPr>
          <w:ilvl w:val="0"/>
          <w:numId w:val="20"/>
          <w:numberingChange w:id="93" w:author="Nick Clark" w:date="2013-11-08T19:25:00Z" w:original="[%1:80: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eastAsiaTheme="minorEastAsia" w:hAnsi="Arial" w:cs="Arial"/>
          <w:sz w:val="22"/>
          <w:szCs w:val="22"/>
        </w:rPr>
        <w:t xml:space="preserve">(xxii) </w:t>
      </w:r>
      <w:r w:rsidR="00B60636" w:rsidRPr="00EA421F">
        <w:rPr>
          <w:rFonts w:ascii="Arial" w:eastAsiaTheme="minorEastAsia" w:hAnsi="Arial" w:cs="Arial"/>
          <w:sz w:val="22"/>
          <w:szCs w:val="22"/>
        </w:rPr>
        <w:t xml:space="preserve">Fire information: </w:t>
      </w:r>
      <w:r w:rsidR="00634276" w:rsidRPr="00EA421F">
        <w:rPr>
          <w:rFonts w:ascii="Arial" w:eastAsiaTheme="minorEastAsia" w:hAnsi="Arial" w:cs="Arial"/>
          <w:sz w:val="22"/>
          <w:szCs w:val="22"/>
        </w:rPr>
        <w:t xml:space="preserve">location, </w:t>
      </w:r>
      <w:r w:rsidR="00B60636" w:rsidRPr="00EA421F">
        <w:rPr>
          <w:rFonts w:ascii="Arial" w:eastAsiaTheme="minorEastAsia" w:hAnsi="Arial" w:cs="Arial"/>
          <w:sz w:val="22"/>
          <w:szCs w:val="22"/>
        </w:rPr>
        <w:t xml:space="preserve">year, district, number, </w:t>
      </w:r>
      <w:r w:rsidR="009B6B7A" w:rsidRPr="00EA421F">
        <w:rPr>
          <w:rFonts w:ascii="Arial" w:eastAsiaTheme="minorEastAsia" w:hAnsi="Arial" w:cs="Arial"/>
          <w:sz w:val="22"/>
          <w:szCs w:val="22"/>
        </w:rPr>
        <w:t>environmental information</w:t>
      </w:r>
      <w:r w:rsidR="00B60636" w:rsidRPr="00EA421F">
        <w:rPr>
          <w:rFonts w:ascii="Arial" w:eastAsiaTheme="minorEastAsia" w:hAnsi="Arial" w:cs="Arial"/>
          <w:sz w:val="22"/>
          <w:szCs w:val="22"/>
        </w:rPr>
        <w:t>, size at initial attack, f</w:t>
      </w:r>
      <w:r w:rsidR="00634276" w:rsidRPr="00EA421F">
        <w:rPr>
          <w:rFonts w:ascii="Arial" w:eastAsiaTheme="minorEastAsia" w:hAnsi="Arial" w:cs="Arial"/>
          <w:sz w:val="22"/>
          <w:szCs w:val="22"/>
        </w:rPr>
        <w:t>uel type, obtaine</w:t>
      </w:r>
      <w:r w:rsidRPr="00EA421F">
        <w:rPr>
          <w:rFonts w:ascii="Arial" w:eastAsiaTheme="minorEastAsia" w:hAnsi="Arial" w:cs="Arial"/>
          <w:sz w:val="22"/>
          <w:szCs w:val="22"/>
        </w:rPr>
        <w:t>d from the forest fire database.</w:t>
      </w:r>
    </w:p>
    <w:p w:rsidR="00CE5024" w:rsidRPr="00EA421F" w:rsidRDefault="00CE5024" w:rsidP="00DB3C61">
      <w:pPr>
        <w:pStyle w:val="ListParagraph"/>
        <w:numPr>
          <w:ilvl w:val="0"/>
          <w:numId w:val="20"/>
          <w:numberingChange w:id="94" w:author="Nick Clark" w:date="2013-11-08T19:25:00Z" w:original="[%1:81: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hAnsi="Arial" w:cs="Arial"/>
          <w:sz w:val="22"/>
          <w:szCs w:val="22"/>
          <w:lang w:val="en-CA"/>
        </w:rPr>
        <w:t>It is contemplated that third parties may develop and provide tools leveraging the operations data available via the ASP database. Some examples are now described.</w:t>
      </w:r>
    </w:p>
    <w:p w:rsidR="00CE5024" w:rsidRPr="00EA421F" w:rsidRDefault="00CE5024" w:rsidP="00CE5024">
      <w:pPr>
        <w:pStyle w:val="ListParagraph"/>
        <w:numPr>
          <w:ilvl w:val="0"/>
          <w:numId w:val="20"/>
          <w:numberingChange w:id="95" w:author="Nick Clark" w:date="2013-11-08T19:25:00Z" w:original="[%1:8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Descriptive analytics tools may utilize the operations data provided, comprising applications that apply one or more statistical methods to the ASP database, including descriptive statistics and graphical data representations (e.g., time series, histograms, pie charts, scatter plots). Fire managers could use such tools to analyze historical performance of individual airtanker models (e.g., travel times) and the initial attack airtanker system (e.g., service times or response times). </w:t>
      </w:r>
    </w:p>
    <w:p w:rsidR="00CE5024" w:rsidRPr="00EA421F" w:rsidRDefault="00CE5024" w:rsidP="00CE5024">
      <w:pPr>
        <w:pStyle w:val="ListParagraph"/>
        <w:numPr>
          <w:ilvl w:val="0"/>
          <w:numId w:val="20"/>
          <w:numberingChange w:id="96" w:author="Nick Clark" w:date="2013-11-08T19:25:00Z" w:original="[%1:83: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Predictive analytics tools may also utilize the operations data and comprise applications that apply one or more statistical methods to the ASP database for building predictive models, including but not limited to: (a) airtanker travel time models for various </w:t>
      </w:r>
      <w:ins w:id="97" w:author="Nick Clark" w:date="2013-11-08T20:37:00Z">
        <w:r w:rsidR="002E3D91">
          <w:rPr>
            <w:rFonts w:ascii="Arial" w:hAnsi="Arial" w:cs="Arial"/>
            <w:sz w:val="22"/>
            <w:szCs w:val="22"/>
          </w:rPr>
          <w:t>segments</w:t>
        </w:r>
      </w:ins>
      <w:del w:id="98" w:author="Nick Clark" w:date="2013-11-08T20:37:00Z">
        <w:r w:rsidRPr="00EA421F" w:rsidDel="002E3D91">
          <w:rPr>
            <w:rFonts w:ascii="Arial" w:hAnsi="Arial" w:cs="Arial"/>
            <w:sz w:val="22"/>
            <w:szCs w:val="22"/>
          </w:rPr>
          <w:delText>legs</w:delText>
        </w:r>
      </w:del>
      <w:r w:rsidRPr="00EA421F">
        <w:rPr>
          <w:rFonts w:ascii="Arial" w:hAnsi="Arial" w:cs="Arial"/>
          <w:sz w:val="22"/>
          <w:szCs w:val="22"/>
        </w:rPr>
        <w:t xml:space="preserve"> of the </w:t>
      </w:r>
      <w:ins w:id="99" w:author="Nick Clark" w:date="2013-11-08T20:37:00Z">
        <w:r w:rsidR="002E3D91">
          <w:rPr>
            <w:rFonts w:ascii="Arial" w:hAnsi="Arial" w:cs="Arial"/>
            <w:sz w:val="22"/>
            <w:szCs w:val="22"/>
          </w:rPr>
          <w:t>trip</w:t>
        </w:r>
      </w:ins>
      <w:del w:id="100" w:author="Nick Clark" w:date="2013-11-08T20:37:00Z">
        <w:r w:rsidRPr="00EA421F" w:rsidDel="002E3D91">
          <w:rPr>
            <w:rFonts w:ascii="Arial" w:hAnsi="Arial" w:cs="Arial"/>
            <w:sz w:val="22"/>
            <w:szCs w:val="22"/>
          </w:rPr>
          <w:delText>sortie</w:delText>
        </w:r>
      </w:del>
      <w:r w:rsidRPr="00EA421F">
        <w:rPr>
          <w:rFonts w:ascii="Arial" w:hAnsi="Arial" w:cs="Arial"/>
          <w:sz w:val="22"/>
          <w:szCs w:val="22"/>
        </w:rPr>
        <w:t>, including travel to the fire, drop process activities and travel back to base (using, for example, linear regression with distance as a predictor); (b) airtanker dispatch probability models for predicting the likelihood that an airtanker will be dispatched to a fire (using, for example, logistic regression with reported fire size, spread rate, fuel type, fire weather indices, and number of available airtankers as predictors); (c) number of drops model for predicting the number of drops to contain a particular fire (using, for example, zero-truncated Poisson regression with fire size at initial attack, spread rate, fuel type and fire weather indices as predictors); and (d) containment probability model for predicting the likelihood that a fire will be contained if one or more airtankers are dispatched to a newly reported fire within a range of times (using, for example, logistic regression with number of dispatched airtankers, time interval, reported fire size, spread rate, fuel type and fire weather indices as predictors).</w:t>
      </w:r>
    </w:p>
    <w:p w:rsidR="00CE5024" w:rsidRPr="00EA421F" w:rsidRDefault="00CE5024" w:rsidP="00CE5024">
      <w:pPr>
        <w:pStyle w:val="ListParagraph"/>
        <w:numPr>
          <w:ilvl w:val="0"/>
          <w:numId w:val="20"/>
          <w:numberingChange w:id="101" w:author="Nick Clark" w:date="2013-11-08T19:25:00Z" w:original="[%1:84:0:]"/>
        </w:numPr>
        <w:tabs>
          <w:tab w:val="left" w:pos="1134"/>
        </w:tabs>
        <w:spacing w:after="240" w:line="360" w:lineRule="auto"/>
        <w:ind w:left="0" w:firstLine="0"/>
        <w:contextualSpacing w:val="0"/>
        <w:rPr>
          <w:rFonts w:ascii="Arial" w:hAnsi="Arial" w:cs="Arial"/>
          <w:sz w:val="22"/>
          <w:szCs w:val="22"/>
          <w:lang w:val="en-CA"/>
        </w:rPr>
      </w:pPr>
      <w:r w:rsidRPr="00EA421F">
        <w:rPr>
          <w:rFonts w:ascii="Arial" w:hAnsi="Arial" w:cs="Arial"/>
          <w:sz w:val="22"/>
          <w:szCs w:val="22"/>
        </w:rPr>
        <w:t xml:space="preserve">Prescriptive analytics tools may also utilize the operations data and comprise applications that apply operations research </w:t>
      </w:r>
      <w:r w:rsidR="006D7E69">
        <w:rPr>
          <w:rFonts w:ascii="Arial" w:hAnsi="Arial" w:cs="Arial"/>
          <w:sz w:val="22"/>
          <w:szCs w:val="22"/>
        </w:rPr>
        <w:t>methods</w:t>
      </w:r>
      <w:r w:rsidR="006D7E69" w:rsidRPr="00EA421F">
        <w:rPr>
          <w:rFonts w:ascii="Arial" w:hAnsi="Arial" w:cs="Arial"/>
          <w:sz w:val="22"/>
          <w:szCs w:val="22"/>
        </w:rPr>
        <w:t xml:space="preserve"> </w:t>
      </w:r>
      <w:r w:rsidRPr="00EA421F">
        <w:rPr>
          <w:rFonts w:ascii="Arial" w:hAnsi="Arial" w:cs="Arial"/>
          <w:sz w:val="22"/>
          <w:szCs w:val="22"/>
        </w:rPr>
        <w:t xml:space="preserve">(e.g., simulation, queueing theory, mathematical programming/optimization) for enabling fire managers to resolve complex decision-making problems. </w:t>
      </w:r>
    </w:p>
    <w:p w:rsidR="00CE5024" w:rsidRPr="00EA421F" w:rsidRDefault="00CE5024" w:rsidP="00CE5024">
      <w:pPr>
        <w:pStyle w:val="ListParagraph"/>
        <w:numPr>
          <w:ilvl w:val="0"/>
          <w:numId w:val="20"/>
          <w:numberingChange w:id="102" w:author="Nick Clark" w:date="2013-11-08T19:25:00Z" w:original="[%1:85: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Dispatch tools may also utilize the operations data and comprise applications used by forest fire management agency staff for dispatching airtankers. Dispatchers can benefit from having real</w:t>
      </w:r>
      <w:ins w:id="103" w:author="Nick Clark" w:date="2013-11-08T20:38:00Z">
        <w:r w:rsidR="002E3D91">
          <w:rPr>
            <w:rFonts w:ascii="Arial" w:hAnsi="Arial" w:cs="Arial"/>
            <w:sz w:val="22"/>
            <w:szCs w:val="22"/>
          </w:rPr>
          <w:t xml:space="preserve"> </w:t>
        </w:r>
      </w:ins>
      <w:del w:id="104" w:author="Nick Clark" w:date="2013-11-08T20:38:00Z">
        <w:r w:rsidRPr="00EA421F" w:rsidDel="002E3D91">
          <w:rPr>
            <w:rFonts w:ascii="Arial" w:hAnsi="Arial" w:cs="Arial"/>
            <w:sz w:val="22"/>
            <w:szCs w:val="22"/>
          </w:rPr>
          <w:delText>-</w:delText>
        </w:r>
      </w:del>
      <w:r w:rsidRPr="00EA421F">
        <w:rPr>
          <w:rFonts w:ascii="Arial" w:hAnsi="Arial" w:cs="Arial"/>
          <w:sz w:val="22"/>
          <w:szCs w:val="22"/>
        </w:rPr>
        <w:t>time ASP data that includes, for example, the position of airtankers, their status (e.g., available to be dispatched/servicing a fire) and how many drops are being made.</w:t>
      </w:r>
    </w:p>
    <w:p w:rsidR="000D6CB5" w:rsidRPr="00EA421F" w:rsidRDefault="00CE5024" w:rsidP="00A56D10">
      <w:pPr>
        <w:pStyle w:val="ListParagraph"/>
        <w:numPr>
          <w:ilvl w:val="0"/>
          <w:numId w:val="20"/>
          <w:numberingChange w:id="105" w:author="Nick Clark" w:date="2013-11-08T19:25:00Z" w:original="[%1:86: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Real</w:t>
      </w:r>
      <w:ins w:id="106" w:author="Nick Clark" w:date="2013-11-08T20:39:00Z">
        <w:r w:rsidR="002E3D91">
          <w:rPr>
            <w:rFonts w:ascii="Arial" w:hAnsi="Arial" w:cs="Arial"/>
            <w:sz w:val="22"/>
            <w:szCs w:val="22"/>
          </w:rPr>
          <w:t xml:space="preserve"> </w:t>
        </w:r>
      </w:ins>
      <w:del w:id="107" w:author="Nick Clark" w:date="2013-11-08T20:39:00Z">
        <w:r w:rsidRPr="00EA421F" w:rsidDel="002E3D91">
          <w:rPr>
            <w:rFonts w:ascii="Arial" w:hAnsi="Arial" w:cs="Arial"/>
            <w:sz w:val="22"/>
            <w:szCs w:val="22"/>
          </w:rPr>
          <w:delText>-</w:delText>
        </w:r>
      </w:del>
      <w:r w:rsidRPr="00EA421F">
        <w:rPr>
          <w:rFonts w:ascii="Arial" w:hAnsi="Arial" w:cs="Arial"/>
          <w:sz w:val="22"/>
          <w:szCs w:val="22"/>
        </w:rPr>
        <w:t xml:space="preserve">time </w:t>
      </w:r>
      <w:ins w:id="108" w:author="Nick Clark" w:date="2013-11-08T20:39:00Z">
        <w:r w:rsidR="002E3D91">
          <w:rPr>
            <w:rFonts w:ascii="Arial" w:hAnsi="Arial" w:cs="Arial"/>
            <w:sz w:val="22"/>
            <w:szCs w:val="22"/>
          </w:rPr>
          <w:t>i</w:t>
        </w:r>
      </w:ins>
      <w:del w:id="109" w:author="Nick Clark" w:date="2013-11-08T20:39:00Z">
        <w:r w:rsidRPr="00EA421F" w:rsidDel="002E3D91">
          <w:rPr>
            <w:rFonts w:ascii="Arial" w:hAnsi="Arial" w:cs="Arial"/>
            <w:sz w:val="22"/>
            <w:szCs w:val="22"/>
          </w:rPr>
          <w:delText>I</w:delText>
        </w:r>
      </w:del>
      <w:r w:rsidRPr="00EA421F">
        <w:rPr>
          <w:rFonts w:ascii="Arial" w:hAnsi="Arial" w:cs="Arial"/>
          <w:sz w:val="22"/>
          <w:szCs w:val="22"/>
        </w:rPr>
        <w:t>nformation systems may also utilize the operations data and comprise applications to be utilized by fire managers and agency staff. These applications may, for example, comprise mobile device or desktop graphical applications for displaying real</w:t>
      </w:r>
      <w:ins w:id="110" w:author="Nick Clark" w:date="2013-11-08T20:39:00Z">
        <w:r w:rsidR="002E3D91">
          <w:rPr>
            <w:rFonts w:ascii="Arial" w:hAnsi="Arial" w:cs="Arial"/>
            <w:sz w:val="22"/>
            <w:szCs w:val="22"/>
          </w:rPr>
          <w:t xml:space="preserve"> </w:t>
        </w:r>
      </w:ins>
      <w:del w:id="111" w:author="Nick Clark" w:date="2013-11-08T20:39:00Z">
        <w:r w:rsidRPr="00EA421F" w:rsidDel="002E3D91">
          <w:rPr>
            <w:rFonts w:ascii="Arial" w:hAnsi="Arial" w:cs="Arial"/>
            <w:sz w:val="22"/>
            <w:szCs w:val="22"/>
          </w:rPr>
          <w:delText>-</w:delText>
        </w:r>
      </w:del>
      <w:r w:rsidRPr="00EA421F">
        <w:rPr>
          <w:rFonts w:ascii="Arial" w:hAnsi="Arial" w:cs="Arial"/>
          <w:sz w:val="22"/>
          <w:szCs w:val="22"/>
        </w:rPr>
        <w:t>time ASP data.</w:t>
      </w:r>
    </w:p>
    <w:p w:rsidR="00AE1BE9" w:rsidRPr="00EA421F" w:rsidRDefault="00C72B98" w:rsidP="001103DB">
      <w:pPr>
        <w:pStyle w:val="ListParagraph"/>
        <w:numPr>
          <w:ilvl w:val="0"/>
          <w:numId w:val="20"/>
          <w:numberingChange w:id="112" w:author="Nick Clark" w:date="2013-11-08T19:25:00Z" w:original="[%1:87: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Third party models</w:t>
      </w:r>
      <w:r w:rsidR="00652D01" w:rsidRPr="00EA421F">
        <w:rPr>
          <w:rFonts w:ascii="Arial" w:hAnsi="Arial" w:cs="Arial"/>
          <w:sz w:val="22"/>
          <w:szCs w:val="22"/>
        </w:rPr>
        <w:t xml:space="preserve"> </w:t>
      </w:r>
      <w:r w:rsidR="009A0E6A" w:rsidRPr="00EA421F">
        <w:rPr>
          <w:rFonts w:ascii="Arial" w:hAnsi="Arial" w:cs="Arial"/>
          <w:sz w:val="22"/>
          <w:szCs w:val="22"/>
        </w:rPr>
        <w:t xml:space="preserve">may </w:t>
      </w:r>
      <w:r w:rsidR="00652D01" w:rsidRPr="00EA421F">
        <w:rPr>
          <w:rFonts w:ascii="Arial" w:hAnsi="Arial" w:cs="Arial"/>
          <w:sz w:val="22"/>
          <w:szCs w:val="22"/>
        </w:rPr>
        <w:t xml:space="preserve">leverage the populated ASP database to enable dispatchers to make better dispatch decisions. </w:t>
      </w:r>
      <w:r w:rsidR="00974BD9" w:rsidRPr="00EA421F">
        <w:rPr>
          <w:rFonts w:ascii="Arial" w:hAnsi="Arial" w:cs="Arial"/>
          <w:sz w:val="22"/>
          <w:szCs w:val="22"/>
        </w:rPr>
        <w:t xml:space="preserve">It is commonly appreciated that there is a </w:t>
      </w:r>
      <w:r w:rsidR="007C5D51" w:rsidRPr="00EA421F">
        <w:rPr>
          <w:rFonts w:ascii="Arial" w:hAnsi="Arial" w:cs="Arial"/>
          <w:sz w:val="22"/>
          <w:szCs w:val="22"/>
        </w:rPr>
        <w:t xml:space="preserve">relationship between the service time of forest fires and other factors such as: the </w:t>
      </w:r>
      <w:r w:rsidR="00ED12E0" w:rsidRPr="00EA421F">
        <w:rPr>
          <w:rFonts w:ascii="Arial" w:hAnsi="Arial" w:cs="Arial"/>
          <w:sz w:val="22"/>
          <w:szCs w:val="22"/>
        </w:rPr>
        <w:t xml:space="preserve">availability of airtankers at the time of dispatch; the </w:t>
      </w:r>
      <w:r w:rsidR="007C5D51" w:rsidRPr="00EA421F">
        <w:rPr>
          <w:rFonts w:ascii="Arial" w:hAnsi="Arial" w:cs="Arial"/>
          <w:sz w:val="22"/>
          <w:szCs w:val="22"/>
        </w:rPr>
        <w:t xml:space="preserve">number of airtankers used for suppressing a fire; fire, lake and airport locations; current and forecast weather conditions; characteristics of the fire; and the deployment, redeployment, and dispatching strategies. The ASP database enables a data-driven empirical analysis of these relationships. </w:t>
      </w:r>
      <w:r w:rsidR="00AE1BE9" w:rsidRPr="00EA421F">
        <w:rPr>
          <w:rFonts w:ascii="Arial" w:hAnsi="Arial" w:cs="Arial"/>
          <w:sz w:val="22"/>
          <w:szCs w:val="22"/>
        </w:rPr>
        <w:t xml:space="preserve">The location of the fire, the lake from which water is being picked up, and the airport from which an </w:t>
      </w:r>
      <w:r w:rsidR="0019657B" w:rsidRPr="00EA421F">
        <w:rPr>
          <w:rFonts w:ascii="Arial" w:hAnsi="Arial" w:cs="Arial"/>
          <w:sz w:val="22"/>
          <w:szCs w:val="22"/>
        </w:rPr>
        <w:t>airtanker</w:t>
      </w:r>
      <w:r w:rsidR="00AE1BE9" w:rsidRPr="00EA421F">
        <w:rPr>
          <w:rFonts w:ascii="Arial" w:hAnsi="Arial" w:cs="Arial"/>
          <w:sz w:val="22"/>
          <w:szCs w:val="22"/>
        </w:rPr>
        <w:t xml:space="preserve"> is dispatched are important pieces of information that, when known with </w:t>
      </w:r>
      <w:r w:rsidR="009A0E6A" w:rsidRPr="00EA421F">
        <w:rPr>
          <w:rFonts w:ascii="Arial" w:hAnsi="Arial" w:cs="Arial"/>
          <w:sz w:val="22"/>
          <w:szCs w:val="22"/>
        </w:rPr>
        <w:t xml:space="preserve">reasonable </w:t>
      </w:r>
      <w:r w:rsidR="00AE1BE9" w:rsidRPr="00EA421F">
        <w:rPr>
          <w:rFonts w:ascii="Arial" w:hAnsi="Arial" w:cs="Arial"/>
          <w:sz w:val="22"/>
          <w:szCs w:val="22"/>
        </w:rPr>
        <w:t xml:space="preserve">certainty, allow upper and lower bounds to be put on the service time. </w:t>
      </w:r>
      <w:r w:rsidR="00C64B6E" w:rsidRPr="00EA421F">
        <w:rPr>
          <w:rFonts w:ascii="Arial" w:hAnsi="Arial" w:cs="Arial"/>
          <w:sz w:val="22"/>
          <w:szCs w:val="22"/>
        </w:rPr>
        <w:t xml:space="preserve">In </w:t>
      </w:r>
      <w:r w:rsidR="00772208" w:rsidRPr="00EA421F">
        <w:rPr>
          <w:rFonts w:ascii="Arial" w:hAnsi="Arial" w:cs="Arial"/>
          <w:sz w:val="22"/>
          <w:szCs w:val="22"/>
        </w:rPr>
        <w:t>another</w:t>
      </w:r>
      <w:r w:rsidR="00C64B6E" w:rsidRPr="00EA421F">
        <w:rPr>
          <w:rFonts w:ascii="Arial" w:hAnsi="Arial" w:cs="Arial"/>
          <w:sz w:val="22"/>
          <w:szCs w:val="22"/>
        </w:rPr>
        <w:t xml:space="preserve"> example usage of the ASP database, decision support tools may be provided for use by fire managers to simulate how the initial attack </w:t>
      </w:r>
      <w:r w:rsidR="0019657B" w:rsidRPr="00EA421F">
        <w:rPr>
          <w:rFonts w:ascii="Arial" w:hAnsi="Arial" w:cs="Arial"/>
          <w:sz w:val="22"/>
          <w:szCs w:val="22"/>
        </w:rPr>
        <w:t>airtanker</w:t>
      </w:r>
      <w:r w:rsidR="00C64B6E" w:rsidRPr="00EA421F">
        <w:rPr>
          <w:rFonts w:ascii="Arial" w:hAnsi="Arial" w:cs="Arial"/>
          <w:sz w:val="22"/>
          <w:szCs w:val="22"/>
        </w:rPr>
        <w:t xml:space="preserve"> system will perform under many possible fire occurrence scenarios (e.g., where, how many, and how often fires could occur), assisting in the planning of dispatch. </w:t>
      </w:r>
      <w:r w:rsidR="00AE1BE9" w:rsidRPr="00EA421F">
        <w:rPr>
          <w:rFonts w:ascii="Arial" w:hAnsi="Arial" w:cs="Arial"/>
          <w:sz w:val="22"/>
          <w:szCs w:val="22"/>
        </w:rPr>
        <w:t xml:space="preserve">When fire managers develop their deployment strategies for the next day, the location of tomorrow’s fires and their respective pickup lake are not known. </w:t>
      </w:r>
      <w:r w:rsidR="009B6B7A" w:rsidRPr="00EA421F">
        <w:rPr>
          <w:rFonts w:ascii="Arial" w:hAnsi="Arial" w:cs="Arial"/>
          <w:sz w:val="22"/>
          <w:szCs w:val="22"/>
        </w:rPr>
        <w:t>F</w:t>
      </w:r>
      <w:r w:rsidR="00AE1BE9" w:rsidRPr="00EA421F">
        <w:rPr>
          <w:rFonts w:ascii="Arial" w:hAnsi="Arial" w:cs="Arial"/>
          <w:sz w:val="22"/>
          <w:szCs w:val="22"/>
        </w:rPr>
        <w:t xml:space="preserve">ire managers must decide where and how many </w:t>
      </w:r>
      <w:r w:rsidR="0019657B" w:rsidRPr="00EA421F">
        <w:rPr>
          <w:rFonts w:ascii="Arial" w:hAnsi="Arial" w:cs="Arial"/>
          <w:sz w:val="22"/>
          <w:szCs w:val="22"/>
        </w:rPr>
        <w:t>airtanker</w:t>
      </w:r>
      <w:r w:rsidR="00AE1BE9" w:rsidRPr="00EA421F">
        <w:rPr>
          <w:rFonts w:ascii="Arial" w:hAnsi="Arial" w:cs="Arial"/>
          <w:sz w:val="22"/>
          <w:szCs w:val="22"/>
        </w:rPr>
        <w:t xml:space="preserve">s to deploy at the beginning of each day and how to redeploy them over the course of the day in order to minimize </w:t>
      </w:r>
      <w:r w:rsidR="0019657B" w:rsidRPr="00EA421F">
        <w:rPr>
          <w:rFonts w:ascii="Arial" w:hAnsi="Arial" w:cs="Arial"/>
          <w:sz w:val="22"/>
          <w:szCs w:val="22"/>
        </w:rPr>
        <w:t>airtanker</w:t>
      </w:r>
      <w:r w:rsidR="00AE1BE9" w:rsidRPr="00EA421F">
        <w:rPr>
          <w:rFonts w:ascii="Arial" w:hAnsi="Arial" w:cs="Arial"/>
          <w:sz w:val="22"/>
          <w:szCs w:val="22"/>
        </w:rPr>
        <w:t xml:space="preserve"> response time to fires. Fire managers attempt to minimize travel times to fires by deploying </w:t>
      </w:r>
      <w:r w:rsidR="0019657B" w:rsidRPr="00EA421F">
        <w:rPr>
          <w:rFonts w:ascii="Arial" w:hAnsi="Arial" w:cs="Arial"/>
          <w:sz w:val="22"/>
          <w:szCs w:val="22"/>
        </w:rPr>
        <w:t>airtanker</w:t>
      </w:r>
      <w:r w:rsidR="00AE1BE9" w:rsidRPr="00EA421F">
        <w:rPr>
          <w:rFonts w:ascii="Arial" w:hAnsi="Arial" w:cs="Arial"/>
          <w:sz w:val="22"/>
          <w:szCs w:val="22"/>
        </w:rPr>
        <w:t xml:space="preserve">s close to areas where fires are expected to occur. </w:t>
      </w:r>
    </w:p>
    <w:p w:rsidR="009A0E6A" w:rsidRPr="00EA421F" w:rsidRDefault="00CE5024" w:rsidP="001103DB">
      <w:pPr>
        <w:pStyle w:val="ListParagraph"/>
        <w:numPr>
          <w:ilvl w:val="0"/>
          <w:numId w:val="20"/>
          <w:numberingChange w:id="113" w:author="Nick Clark" w:date="2013-11-08T19:25:00Z" w:original="[%1:88: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A third party</w:t>
      </w:r>
      <w:r w:rsidR="009A0E6A" w:rsidRPr="00EA421F">
        <w:rPr>
          <w:rFonts w:ascii="Arial" w:hAnsi="Arial" w:cs="Arial"/>
          <w:sz w:val="22"/>
          <w:szCs w:val="22"/>
        </w:rPr>
        <w:t xml:space="preserve"> may further provide diagnostic models that provide summaries of the forest fire</w:t>
      </w:r>
      <w:r w:rsidR="00C72B98" w:rsidRPr="00EA421F">
        <w:rPr>
          <w:rFonts w:ascii="Arial" w:hAnsi="Arial" w:cs="Arial"/>
          <w:sz w:val="22"/>
          <w:szCs w:val="22"/>
        </w:rPr>
        <w:t xml:space="preserve"> attacks</w:t>
      </w:r>
      <w:r w:rsidR="009A0E6A" w:rsidRPr="00EA421F">
        <w:rPr>
          <w:rFonts w:ascii="Arial" w:hAnsi="Arial" w:cs="Arial"/>
          <w:sz w:val="22"/>
          <w:szCs w:val="22"/>
        </w:rPr>
        <w:t xml:space="preserve"> of a particular jurisdiction. These summaries may provide more basic metrics of which </w:t>
      </w:r>
      <w:r w:rsidR="0019657B" w:rsidRPr="00EA421F">
        <w:rPr>
          <w:rFonts w:ascii="Arial" w:hAnsi="Arial" w:cs="Arial"/>
          <w:sz w:val="22"/>
          <w:szCs w:val="22"/>
        </w:rPr>
        <w:t>airtanker</w:t>
      </w:r>
      <w:r w:rsidR="009A0E6A" w:rsidRPr="00EA421F">
        <w:rPr>
          <w:rFonts w:ascii="Arial" w:hAnsi="Arial" w:cs="Arial"/>
          <w:sz w:val="22"/>
          <w:szCs w:val="22"/>
        </w:rPr>
        <w:t xml:space="preserve">s are most used, which airports are most used for takeoff/landing and areas within a jurisdiction that experience greater numbers of forest fires. More advanced metrics may include which </w:t>
      </w:r>
      <w:r w:rsidR="0019657B" w:rsidRPr="00EA421F">
        <w:rPr>
          <w:rFonts w:ascii="Arial" w:hAnsi="Arial" w:cs="Arial"/>
          <w:sz w:val="22"/>
          <w:szCs w:val="22"/>
        </w:rPr>
        <w:t>airtanker</w:t>
      </w:r>
      <w:r w:rsidR="009A0E6A" w:rsidRPr="00EA421F">
        <w:rPr>
          <w:rFonts w:ascii="Arial" w:hAnsi="Arial" w:cs="Arial"/>
          <w:sz w:val="22"/>
          <w:szCs w:val="22"/>
        </w:rPr>
        <w:t xml:space="preserve">s are generally better for deployment to a particular area, perhaps based upon fuel capacity in connection with distance from base to fire; or which airports are most capable of redeploying a recently landed </w:t>
      </w:r>
      <w:r w:rsidR="0019657B" w:rsidRPr="00EA421F">
        <w:rPr>
          <w:rFonts w:ascii="Arial" w:hAnsi="Arial" w:cs="Arial"/>
          <w:sz w:val="22"/>
          <w:szCs w:val="22"/>
        </w:rPr>
        <w:t>airtanker</w:t>
      </w:r>
      <w:r w:rsidR="009A0E6A" w:rsidRPr="00EA421F">
        <w:rPr>
          <w:rFonts w:ascii="Arial" w:hAnsi="Arial" w:cs="Arial"/>
          <w:sz w:val="22"/>
          <w:szCs w:val="22"/>
        </w:rPr>
        <w:t>, for example.</w:t>
      </w:r>
    </w:p>
    <w:p w:rsidR="00F70E62" w:rsidRPr="00EA421F" w:rsidRDefault="00F70E62" w:rsidP="00CB733A">
      <w:pPr>
        <w:pStyle w:val="ListParagraph"/>
        <w:widowControl w:val="0"/>
        <w:numPr>
          <w:ilvl w:val="0"/>
          <w:numId w:val="20"/>
          <w:numberingChange w:id="114" w:author="Nick Clark" w:date="2013-11-08T19:25:00Z" w:original="[%1:89:0:]"/>
        </w:numPr>
        <w:tabs>
          <w:tab w:val="left" w:pos="1080"/>
          <w:tab w:val="left" w:pos="1134"/>
        </w:tabs>
        <w:autoSpaceDE w:val="0"/>
        <w:autoSpaceDN w:val="0"/>
        <w:adjustRightInd w:val="0"/>
        <w:spacing w:after="240" w:line="360" w:lineRule="auto"/>
        <w:ind w:left="0" w:firstLine="0"/>
        <w:contextualSpacing w:val="0"/>
        <w:rPr>
          <w:rFonts w:ascii="Arial" w:eastAsia="Times New Roman" w:hAnsi="Arial" w:cs="Arial"/>
          <w:sz w:val="22"/>
          <w:szCs w:val="22"/>
          <w:lang w:eastAsia="de-DE"/>
        </w:rPr>
      </w:pPr>
      <w:r w:rsidRPr="00EA421F">
        <w:rPr>
          <w:rFonts w:ascii="Arial" w:eastAsia="Times New Roman" w:hAnsi="Arial" w:cs="Arial"/>
          <w:sz w:val="22"/>
          <w:szCs w:val="22"/>
          <w:lang w:eastAsia="de-DE"/>
        </w:rPr>
        <w:t>Although the invention has been described with reference to certain specific embodiments, various modifications thereof will be apparent to those skilled in the art without departing from the spirit and scope of the invention as outlined in the claims appended hereto.  The entire disclosures of all references recited above are incorporated herein by reference.</w:t>
      </w:r>
    </w:p>
    <w:p w:rsidR="001103DB" w:rsidRPr="00EA421F" w:rsidRDefault="001103DB" w:rsidP="00CB733A">
      <w:pPr>
        <w:pStyle w:val="ListParagraph"/>
        <w:widowControl w:val="0"/>
        <w:numPr>
          <w:ilvl w:val="0"/>
          <w:numId w:val="20"/>
        </w:numPr>
        <w:tabs>
          <w:tab w:val="left" w:pos="720"/>
          <w:tab w:val="left" w:pos="1080"/>
          <w:tab w:val="left" w:pos="1134"/>
          <w:tab w:val="right" w:pos="9500"/>
        </w:tabs>
        <w:autoSpaceDE w:val="0"/>
        <w:autoSpaceDN w:val="0"/>
        <w:adjustRightInd w:val="0"/>
        <w:spacing w:after="240" w:line="360" w:lineRule="auto"/>
        <w:ind w:left="0" w:firstLine="0"/>
        <w:contextualSpacing w:val="0"/>
        <w:rPr>
          <w:rFonts w:ascii="Arial" w:eastAsia="Times New Roman" w:hAnsi="Arial" w:cs="Arial"/>
          <w:sz w:val="22"/>
          <w:szCs w:val="22"/>
          <w:lang w:eastAsia="de-DE"/>
        </w:rPr>
        <w:sectPr w:rsidR="001103DB" w:rsidRPr="00EA421F">
          <w:footerReference w:type="default" r:id="rId8"/>
          <w:pgSz w:w="12240" w:h="15840"/>
          <w:pgMar w:top="1440" w:right="1440" w:bottom="1440" w:left="1440" w:gutter="0"/>
          <w:lnNumType w:countBy="1"/>
          <w:noEndnote/>
          <w:docGrid w:linePitch="326"/>
        </w:sectPr>
      </w:pPr>
    </w:p>
    <w:p w:rsidR="00F70E62" w:rsidRPr="00EA421F" w:rsidRDefault="00F70E62" w:rsidP="00B179AC">
      <w:pPr>
        <w:tabs>
          <w:tab w:val="left" w:pos="3075"/>
        </w:tabs>
        <w:spacing w:after="240" w:line="360" w:lineRule="auto"/>
        <w:rPr>
          <w:rFonts w:ascii="Arial" w:hAnsi="Arial" w:cs="Arial"/>
        </w:rPr>
      </w:pPr>
      <w:r w:rsidRPr="00EA421F">
        <w:rPr>
          <w:rFonts w:ascii="Arial" w:hAnsi="Arial" w:cs="Arial"/>
        </w:rPr>
        <w:t>CLAIMS</w:t>
      </w:r>
    </w:p>
    <w:p w:rsidR="00F70E62" w:rsidRPr="00EA421F" w:rsidRDefault="000966C7"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A system for </w:t>
      </w:r>
      <w:r w:rsidR="00F160B5" w:rsidRPr="00EA421F">
        <w:rPr>
          <w:rFonts w:ascii="Arial" w:hAnsi="Arial" w:cs="Arial"/>
          <w:sz w:val="22"/>
          <w:szCs w:val="22"/>
        </w:rPr>
        <w:t xml:space="preserve">generating </w:t>
      </w:r>
      <w:r w:rsidRPr="00EA421F">
        <w:rPr>
          <w:rFonts w:ascii="Arial" w:hAnsi="Arial" w:cs="Arial"/>
          <w:sz w:val="22"/>
          <w:szCs w:val="22"/>
        </w:rPr>
        <w:t>forest fire attack</w:t>
      </w:r>
      <w:r w:rsidR="00F160B5" w:rsidRPr="00EA421F">
        <w:rPr>
          <w:rFonts w:ascii="Arial" w:hAnsi="Arial" w:cs="Arial"/>
          <w:sz w:val="22"/>
          <w:szCs w:val="22"/>
        </w:rPr>
        <w:t xml:space="preserve"> operations data</w:t>
      </w:r>
      <w:r w:rsidRPr="00EA421F">
        <w:rPr>
          <w:rFonts w:ascii="Arial" w:hAnsi="Arial" w:cs="Arial"/>
          <w:sz w:val="22"/>
          <w:szCs w:val="22"/>
        </w:rPr>
        <w:t>, the system comprising:</w:t>
      </w:r>
    </w:p>
    <w:p w:rsidR="000966C7" w:rsidRPr="00EA421F" w:rsidRDefault="00F160B5" w:rsidP="00B179AC">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a location database configured to store location data corresponding to each of a plurality of </w:t>
      </w:r>
      <w:r w:rsidR="0019657B" w:rsidRPr="00EA421F">
        <w:rPr>
          <w:rFonts w:ascii="Arial" w:hAnsi="Arial" w:cs="Arial"/>
          <w:sz w:val="22"/>
          <w:szCs w:val="22"/>
        </w:rPr>
        <w:t>airtanker</w:t>
      </w:r>
      <w:r w:rsidRPr="00EA421F">
        <w:rPr>
          <w:rFonts w:ascii="Arial" w:hAnsi="Arial" w:cs="Arial"/>
          <w:sz w:val="22"/>
          <w:szCs w:val="22"/>
        </w:rPr>
        <w:t>s</w:t>
      </w:r>
      <w:r w:rsidR="000966C7" w:rsidRPr="00EA421F">
        <w:rPr>
          <w:rFonts w:ascii="Arial" w:hAnsi="Arial" w:cs="Arial"/>
          <w:sz w:val="22"/>
          <w:szCs w:val="22"/>
        </w:rPr>
        <w:t xml:space="preserve"> used for forest fire air attack;</w:t>
      </w:r>
    </w:p>
    <w:p w:rsidR="000966C7" w:rsidRPr="00EA421F" w:rsidRDefault="000966C7" w:rsidP="00B179AC">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a forest fire database for storing forest fire data;</w:t>
      </w:r>
    </w:p>
    <w:p w:rsidR="000966C7" w:rsidRPr="00EA421F" w:rsidRDefault="000966C7" w:rsidP="00B179AC">
      <w:pPr>
        <w:pStyle w:val="ListParagraph"/>
        <w:numPr>
          <w:ilvl w:val="1"/>
          <w:numId w:val="26"/>
        </w:numPr>
        <w:tabs>
          <w:tab w:val="left" w:pos="3075"/>
        </w:tabs>
        <w:spacing w:after="240" w:line="360" w:lineRule="auto"/>
        <w:contextualSpacing w:val="0"/>
        <w:rPr>
          <w:rFonts w:ascii="Arial" w:hAnsi="Arial" w:cs="Arial"/>
          <w:sz w:val="22"/>
          <w:szCs w:val="22"/>
        </w:rPr>
      </w:pPr>
      <w:proofErr w:type="gramStart"/>
      <w:r w:rsidRPr="00EA421F">
        <w:rPr>
          <w:rFonts w:ascii="Arial" w:hAnsi="Arial" w:cs="Arial"/>
          <w:sz w:val="22"/>
          <w:szCs w:val="22"/>
        </w:rPr>
        <w:t>a</w:t>
      </w:r>
      <w:proofErr w:type="gramEnd"/>
      <w:r w:rsidRPr="00EA421F">
        <w:rPr>
          <w:rFonts w:ascii="Arial" w:hAnsi="Arial" w:cs="Arial"/>
          <w:sz w:val="22"/>
          <w:szCs w:val="22"/>
        </w:rPr>
        <w:t xml:space="preserve"> </w:t>
      </w:r>
      <w:r w:rsidR="00F51BF3" w:rsidRPr="00EA421F">
        <w:rPr>
          <w:rFonts w:ascii="Arial" w:hAnsi="Arial" w:cs="Arial"/>
          <w:sz w:val="22"/>
          <w:szCs w:val="22"/>
        </w:rPr>
        <w:t>processing module</w:t>
      </w:r>
      <w:r w:rsidRPr="00EA421F">
        <w:rPr>
          <w:rFonts w:ascii="Arial" w:hAnsi="Arial" w:cs="Arial"/>
          <w:sz w:val="22"/>
          <w:szCs w:val="22"/>
        </w:rPr>
        <w:t xml:space="preserve"> operable to </w:t>
      </w:r>
      <w:r w:rsidR="00F160B5" w:rsidRPr="00EA421F">
        <w:rPr>
          <w:rFonts w:ascii="Arial" w:hAnsi="Arial" w:cs="Arial"/>
          <w:sz w:val="22"/>
          <w:szCs w:val="22"/>
        </w:rPr>
        <w:t>generate</w:t>
      </w:r>
      <w:r w:rsidRPr="00EA421F">
        <w:rPr>
          <w:rFonts w:ascii="Arial" w:hAnsi="Arial" w:cs="Arial"/>
          <w:sz w:val="22"/>
          <w:szCs w:val="22"/>
        </w:rPr>
        <w:t xml:space="preserve">, </w:t>
      </w:r>
      <w:r w:rsidR="009A3FF2" w:rsidRPr="00EA421F">
        <w:rPr>
          <w:rFonts w:ascii="Arial" w:hAnsi="Arial" w:cs="Arial"/>
          <w:sz w:val="22"/>
          <w:szCs w:val="22"/>
        </w:rPr>
        <w:t xml:space="preserve">using </w:t>
      </w:r>
      <w:r w:rsidR="006B184D" w:rsidRPr="00EA421F">
        <w:rPr>
          <w:rFonts w:ascii="Arial" w:hAnsi="Arial" w:cs="Arial"/>
          <w:sz w:val="22"/>
          <w:szCs w:val="22"/>
        </w:rPr>
        <w:t xml:space="preserve">said </w:t>
      </w:r>
      <w:r w:rsidRPr="00EA421F">
        <w:rPr>
          <w:rFonts w:ascii="Arial" w:hAnsi="Arial" w:cs="Arial"/>
          <w:sz w:val="22"/>
          <w:szCs w:val="22"/>
        </w:rPr>
        <w:t xml:space="preserve">location data and forest fire data, </w:t>
      </w:r>
      <w:r w:rsidR="00F160B5" w:rsidRPr="00EA421F">
        <w:rPr>
          <w:rFonts w:ascii="Arial" w:hAnsi="Arial" w:cs="Arial"/>
          <w:sz w:val="22"/>
          <w:szCs w:val="22"/>
        </w:rPr>
        <w:t xml:space="preserve">said operations data comprising </w:t>
      </w:r>
      <w:r w:rsidR="006B184D" w:rsidRPr="00EA421F">
        <w:rPr>
          <w:rFonts w:ascii="Arial" w:hAnsi="Arial" w:cs="Arial"/>
          <w:sz w:val="22"/>
          <w:szCs w:val="22"/>
        </w:rPr>
        <w:t xml:space="preserve">a plurality of trip segments for </w:t>
      </w:r>
      <w:r w:rsidRPr="00EA421F">
        <w:rPr>
          <w:rFonts w:ascii="Arial" w:hAnsi="Arial" w:cs="Arial"/>
          <w:sz w:val="22"/>
          <w:szCs w:val="22"/>
        </w:rPr>
        <w:t xml:space="preserve">each </w:t>
      </w:r>
      <w:r w:rsidR="0019657B" w:rsidRPr="00EA421F">
        <w:rPr>
          <w:rFonts w:ascii="Arial" w:hAnsi="Arial" w:cs="Arial"/>
          <w:sz w:val="22"/>
          <w:szCs w:val="22"/>
        </w:rPr>
        <w:t>airtanker</w:t>
      </w:r>
      <w:r w:rsidRPr="00EA421F">
        <w:rPr>
          <w:rFonts w:ascii="Arial" w:hAnsi="Arial" w:cs="Arial"/>
          <w:sz w:val="22"/>
          <w:szCs w:val="22"/>
        </w:rPr>
        <w:t xml:space="preserve"> for each forest fire air attack</w:t>
      </w:r>
      <w:r w:rsidR="006B184D" w:rsidRPr="00EA421F">
        <w:rPr>
          <w:rFonts w:ascii="Arial" w:hAnsi="Arial" w:cs="Arial"/>
          <w:sz w:val="22"/>
          <w:szCs w:val="22"/>
        </w:rPr>
        <w:t xml:space="preserve"> and </w:t>
      </w:r>
      <w:r w:rsidR="00F160B5" w:rsidRPr="00EA421F">
        <w:rPr>
          <w:rFonts w:ascii="Arial" w:hAnsi="Arial" w:cs="Arial"/>
          <w:sz w:val="22"/>
          <w:szCs w:val="22"/>
        </w:rPr>
        <w:t>events and measures corresponding to said trip segments</w:t>
      </w:r>
      <w:r w:rsidR="006B184D" w:rsidRPr="00EA421F">
        <w:rPr>
          <w:rFonts w:ascii="Arial" w:hAnsi="Arial" w:cs="Arial"/>
          <w:sz w:val="22"/>
          <w:szCs w:val="22"/>
        </w:rPr>
        <w:t>.</w:t>
      </w:r>
    </w:p>
    <w:p w:rsidR="006B184D" w:rsidRPr="00EA421F" w:rsidRDefault="006B184D"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1, wherein said trip segments comprise a start location, an</w:t>
      </w:r>
      <w:r w:rsidR="00EE62E4" w:rsidRPr="00EA421F">
        <w:rPr>
          <w:rFonts w:ascii="Arial" w:hAnsi="Arial" w:cs="Arial"/>
          <w:sz w:val="22"/>
          <w:szCs w:val="22"/>
        </w:rPr>
        <w:t>d</w:t>
      </w:r>
      <w:r w:rsidRPr="00EA421F">
        <w:rPr>
          <w:rFonts w:ascii="Arial" w:hAnsi="Arial" w:cs="Arial"/>
          <w:sz w:val="22"/>
          <w:szCs w:val="22"/>
        </w:rPr>
        <w:t xml:space="preserve"> end location and one or more water pickup events.</w:t>
      </w:r>
    </w:p>
    <w:p w:rsidR="006B184D" w:rsidRPr="00EA421F" w:rsidRDefault="006B184D"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2, wherein said </w:t>
      </w:r>
      <w:r w:rsidR="00F51BF3" w:rsidRPr="00EA421F">
        <w:rPr>
          <w:rFonts w:ascii="Arial" w:hAnsi="Arial" w:cs="Arial"/>
          <w:sz w:val="22"/>
          <w:szCs w:val="22"/>
        </w:rPr>
        <w:t>processing module</w:t>
      </w:r>
      <w:r w:rsidRPr="00EA421F">
        <w:rPr>
          <w:rFonts w:ascii="Arial" w:hAnsi="Arial" w:cs="Arial"/>
          <w:sz w:val="22"/>
          <w:szCs w:val="22"/>
        </w:rPr>
        <w:t xml:space="preserve"> applies a pattern recognition process to determine the time and location of each of said one or more water pickup events.</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3, wherein said </w:t>
      </w:r>
      <w:r w:rsidR="00FE07B0" w:rsidRPr="00EA421F">
        <w:rPr>
          <w:rFonts w:ascii="Arial" w:hAnsi="Arial" w:cs="Arial"/>
          <w:sz w:val="22"/>
          <w:szCs w:val="22"/>
        </w:rPr>
        <w:t xml:space="preserve">events comprise </w:t>
      </w:r>
      <w:r w:rsidRPr="00EA421F">
        <w:rPr>
          <w:rFonts w:ascii="Arial" w:hAnsi="Arial" w:cs="Arial"/>
          <w:sz w:val="22"/>
          <w:szCs w:val="22"/>
        </w:rPr>
        <w:t xml:space="preserve">water </w:t>
      </w:r>
      <w:proofErr w:type="spellStart"/>
      <w:r w:rsidRPr="00EA421F">
        <w:rPr>
          <w:rFonts w:ascii="Arial" w:hAnsi="Arial" w:cs="Arial"/>
          <w:sz w:val="22"/>
          <w:szCs w:val="22"/>
        </w:rPr>
        <w:t>dropoff</w:t>
      </w:r>
      <w:proofErr w:type="spellEnd"/>
      <w:r w:rsidRPr="00EA421F">
        <w:rPr>
          <w:rFonts w:ascii="Arial" w:hAnsi="Arial" w:cs="Arial"/>
          <w:sz w:val="22"/>
          <w:szCs w:val="22"/>
        </w:rPr>
        <w:t xml:space="preserve"> events.</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2, wherein said one or more water pickup events are identified by said processing module locating local minimums of altitude satisfying a maximum and minimum threshold constraint.</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2, wherein said one or more water pickup events are identified by said processing module locating local minimums of speed satisfying a maximum and minimum threshold constraint.</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1, wherein said processing module is operable to determine a service time for said forest fire using said </w:t>
      </w:r>
      <w:r w:rsidR="00FE07B0" w:rsidRPr="00EA421F">
        <w:rPr>
          <w:rFonts w:ascii="Arial" w:hAnsi="Arial" w:cs="Arial"/>
          <w:sz w:val="22"/>
          <w:szCs w:val="22"/>
        </w:rPr>
        <w:t>operations data</w:t>
      </w:r>
      <w:r w:rsidRPr="00EA421F">
        <w:rPr>
          <w:rFonts w:ascii="Arial" w:hAnsi="Arial" w:cs="Arial"/>
          <w:sz w:val="22"/>
          <w:szCs w:val="22"/>
        </w:rPr>
        <w:t>.</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1, wherein said processing module enables the provision of decision support tools using said </w:t>
      </w:r>
      <w:r w:rsidR="00FE07B0" w:rsidRPr="00EA421F">
        <w:rPr>
          <w:rFonts w:ascii="Arial" w:hAnsi="Arial" w:cs="Arial"/>
          <w:sz w:val="22"/>
          <w:szCs w:val="22"/>
        </w:rPr>
        <w:t>operations data</w:t>
      </w:r>
      <w:r w:rsidRPr="00EA421F">
        <w:rPr>
          <w:rFonts w:ascii="Arial" w:hAnsi="Arial" w:cs="Arial"/>
          <w:sz w:val="22"/>
          <w:szCs w:val="22"/>
        </w:rPr>
        <w:t>.</w:t>
      </w:r>
    </w:p>
    <w:p w:rsidR="006B184D" w:rsidRPr="00EA421F" w:rsidRDefault="006B184D"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2, wherein said </w:t>
      </w:r>
      <w:r w:rsidR="00F51BF3" w:rsidRPr="00EA421F">
        <w:rPr>
          <w:rFonts w:ascii="Arial" w:hAnsi="Arial" w:cs="Arial"/>
          <w:sz w:val="22"/>
          <w:szCs w:val="22"/>
        </w:rPr>
        <w:t>processing module</w:t>
      </w:r>
      <w:r w:rsidRPr="00EA421F">
        <w:rPr>
          <w:rFonts w:ascii="Arial" w:hAnsi="Arial" w:cs="Arial"/>
          <w:sz w:val="22"/>
          <w:szCs w:val="22"/>
        </w:rPr>
        <w:t xml:space="preserve"> determines said start location and said end location for one of said </w:t>
      </w:r>
      <w:r w:rsidR="0019657B" w:rsidRPr="00EA421F">
        <w:rPr>
          <w:rFonts w:ascii="Arial" w:hAnsi="Arial" w:cs="Arial"/>
          <w:sz w:val="22"/>
          <w:szCs w:val="22"/>
        </w:rPr>
        <w:t>airtanker</w:t>
      </w:r>
      <w:r w:rsidRPr="00EA421F">
        <w:rPr>
          <w:rFonts w:ascii="Arial" w:hAnsi="Arial" w:cs="Arial"/>
          <w:sz w:val="22"/>
          <w:szCs w:val="22"/>
        </w:rPr>
        <w:t xml:space="preserve">s for one of said fires by an analysis of adjacent location data points for </w:t>
      </w:r>
      <w:r w:rsidR="00E85735" w:rsidRPr="00EA421F">
        <w:rPr>
          <w:rFonts w:ascii="Arial" w:hAnsi="Arial" w:cs="Arial"/>
          <w:sz w:val="22"/>
          <w:szCs w:val="22"/>
        </w:rPr>
        <w:t xml:space="preserve">said </w:t>
      </w:r>
      <w:r w:rsidR="0019657B" w:rsidRPr="00EA421F">
        <w:rPr>
          <w:rFonts w:ascii="Arial" w:hAnsi="Arial" w:cs="Arial"/>
          <w:sz w:val="22"/>
          <w:szCs w:val="22"/>
        </w:rPr>
        <w:t>airtanker</w:t>
      </w:r>
      <w:r w:rsidR="00E85735" w:rsidRPr="00EA421F">
        <w:rPr>
          <w:rFonts w:ascii="Arial" w:hAnsi="Arial" w:cs="Arial"/>
          <w:sz w:val="22"/>
          <w:szCs w:val="22"/>
        </w:rPr>
        <w:t>.</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w:t>
      </w:r>
      <w:r w:rsidR="005B52F4" w:rsidRPr="00EA421F">
        <w:rPr>
          <w:rFonts w:ascii="Arial" w:hAnsi="Arial" w:cs="Arial"/>
          <w:sz w:val="22"/>
          <w:szCs w:val="22"/>
        </w:rPr>
        <w:t>9</w:t>
      </w:r>
      <w:r w:rsidRPr="00EA421F">
        <w:rPr>
          <w:rFonts w:ascii="Arial" w:hAnsi="Arial" w:cs="Arial"/>
          <w:sz w:val="22"/>
          <w:szCs w:val="22"/>
        </w:rPr>
        <w:t>, wherein said analysis comprises locating adjacent location data points that are separated by a sufficiently long</w:t>
      </w:r>
      <w:r w:rsidR="00DE5E92" w:rsidRPr="00EA421F">
        <w:rPr>
          <w:rFonts w:ascii="Arial" w:hAnsi="Arial" w:cs="Arial"/>
          <w:sz w:val="22"/>
          <w:szCs w:val="22"/>
        </w:rPr>
        <w:t xml:space="preserve"> time</w:t>
      </w:r>
      <w:r w:rsidRPr="00EA421F">
        <w:rPr>
          <w:rFonts w:ascii="Arial" w:hAnsi="Arial" w:cs="Arial"/>
          <w:sz w:val="22"/>
          <w:szCs w:val="22"/>
        </w:rPr>
        <w:t xml:space="preserve"> interval.</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commentRangeStart w:id="115"/>
      <w:r w:rsidRPr="00EA421F">
        <w:rPr>
          <w:rFonts w:ascii="Arial" w:hAnsi="Arial" w:cs="Arial"/>
          <w:sz w:val="22"/>
          <w:szCs w:val="22"/>
        </w:rPr>
        <w:t xml:space="preserve">The system of claim </w:t>
      </w:r>
      <w:r w:rsidR="005B52F4" w:rsidRPr="00EA421F">
        <w:rPr>
          <w:rFonts w:ascii="Arial" w:hAnsi="Arial" w:cs="Arial"/>
          <w:sz w:val="22"/>
          <w:szCs w:val="22"/>
        </w:rPr>
        <w:t>9</w:t>
      </w:r>
      <w:r w:rsidRPr="00EA421F">
        <w:rPr>
          <w:rFonts w:ascii="Arial" w:hAnsi="Arial" w:cs="Arial"/>
          <w:sz w:val="22"/>
          <w:szCs w:val="22"/>
        </w:rPr>
        <w:t>, wherein said analysis comprises locating adjacent location data points that indicate different locations.</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2, wherein one of said </w:t>
      </w:r>
      <w:r w:rsidR="0019657B" w:rsidRPr="00EA421F">
        <w:rPr>
          <w:rFonts w:ascii="Arial" w:hAnsi="Arial" w:cs="Arial"/>
          <w:sz w:val="22"/>
          <w:szCs w:val="22"/>
        </w:rPr>
        <w:t>airtanker</w:t>
      </w:r>
      <w:r w:rsidRPr="00EA421F">
        <w:rPr>
          <w:rFonts w:ascii="Arial" w:hAnsi="Arial" w:cs="Arial"/>
          <w:sz w:val="22"/>
          <w:szCs w:val="22"/>
        </w:rPr>
        <w:t xml:space="preserve">s is matched to one of said forest fire air attacks based on an analysis comprising matching the </w:t>
      </w:r>
      <w:r w:rsidR="00D77C73" w:rsidRPr="00EA421F">
        <w:rPr>
          <w:rFonts w:ascii="Arial" w:hAnsi="Arial" w:cs="Arial"/>
          <w:sz w:val="22"/>
          <w:szCs w:val="22"/>
        </w:rPr>
        <w:t>time and location</w:t>
      </w:r>
      <w:r w:rsidRPr="00EA421F">
        <w:rPr>
          <w:rFonts w:ascii="Arial" w:hAnsi="Arial" w:cs="Arial"/>
          <w:sz w:val="22"/>
          <w:szCs w:val="22"/>
        </w:rPr>
        <w:t xml:space="preserve"> of the forest fire air attack to the time </w:t>
      </w:r>
      <w:r w:rsidR="00D77C73" w:rsidRPr="00EA421F">
        <w:rPr>
          <w:rFonts w:ascii="Arial" w:hAnsi="Arial" w:cs="Arial"/>
          <w:sz w:val="22"/>
          <w:szCs w:val="22"/>
        </w:rPr>
        <w:t xml:space="preserve">and location of said trip segment </w:t>
      </w:r>
      <w:r w:rsidRPr="00EA421F">
        <w:rPr>
          <w:rFonts w:ascii="Arial" w:hAnsi="Arial" w:cs="Arial"/>
          <w:sz w:val="22"/>
          <w:szCs w:val="22"/>
        </w:rPr>
        <w:t>between said start location and said end location.</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w:t>
      </w:r>
      <w:r w:rsidR="005B52F4" w:rsidRPr="00EA421F">
        <w:rPr>
          <w:rFonts w:ascii="Arial" w:hAnsi="Arial" w:cs="Arial"/>
          <w:sz w:val="22"/>
          <w:szCs w:val="22"/>
        </w:rPr>
        <w:t>12</w:t>
      </w:r>
      <w:r w:rsidRPr="00EA421F">
        <w:rPr>
          <w:rFonts w:ascii="Arial" w:hAnsi="Arial" w:cs="Arial"/>
          <w:sz w:val="22"/>
          <w:szCs w:val="22"/>
        </w:rPr>
        <w:t xml:space="preserve">, wherein said </w:t>
      </w:r>
      <w:r w:rsidR="00F51BF3" w:rsidRPr="00EA421F">
        <w:rPr>
          <w:rFonts w:ascii="Arial" w:hAnsi="Arial" w:cs="Arial"/>
          <w:sz w:val="22"/>
          <w:szCs w:val="22"/>
        </w:rPr>
        <w:t>processing module</w:t>
      </w:r>
      <w:r w:rsidRPr="00EA421F">
        <w:rPr>
          <w:rFonts w:ascii="Arial" w:hAnsi="Arial" w:cs="Arial"/>
          <w:sz w:val="22"/>
          <w:szCs w:val="22"/>
        </w:rPr>
        <w:t xml:space="preserve"> applies a conflict resolution process to determine which of a plurality of forest fire air attacks correspond to one of said </w:t>
      </w:r>
      <w:r w:rsidR="0019657B" w:rsidRPr="00EA421F">
        <w:rPr>
          <w:rFonts w:ascii="Arial" w:hAnsi="Arial" w:cs="Arial"/>
          <w:sz w:val="22"/>
          <w:szCs w:val="22"/>
        </w:rPr>
        <w:t>airtanker</w:t>
      </w:r>
      <w:r w:rsidRPr="00EA421F">
        <w:rPr>
          <w:rFonts w:ascii="Arial" w:hAnsi="Arial" w:cs="Arial"/>
          <w:sz w:val="22"/>
          <w:szCs w:val="22"/>
        </w:rPr>
        <w:t>s where a plurality of said matches are determined.</w:t>
      </w:r>
    </w:p>
    <w:p w:rsidR="00D77C73" w:rsidRPr="00EA421F" w:rsidRDefault="00D77C73"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w:t>
      </w:r>
      <w:r w:rsidR="005B52F4" w:rsidRPr="00EA421F">
        <w:rPr>
          <w:rFonts w:ascii="Arial" w:hAnsi="Arial" w:cs="Arial"/>
          <w:sz w:val="22"/>
          <w:szCs w:val="22"/>
        </w:rPr>
        <w:t>5</w:t>
      </w:r>
      <w:r w:rsidR="00B462FF" w:rsidRPr="00EA421F">
        <w:rPr>
          <w:rFonts w:ascii="Arial" w:hAnsi="Arial" w:cs="Arial"/>
          <w:sz w:val="22"/>
          <w:szCs w:val="22"/>
        </w:rPr>
        <w:t xml:space="preserve"> </w:t>
      </w:r>
      <w:r w:rsidRPr="00EA421F">
        <w:rPr>
          <w:rFonts w:ascii="Arial" w:hAnsi="Arial" w:cs="Arial"/>
          <w:sz w:val="22"/>
          <w:szCs w:val="22"/>
        </w:rPr>
        <w:t xml:space="preserve">or </w:t>
      </w:r>
      <w:r w:rsidR="005B52F4" w:rsidRPr="00EA421F">
        <w:rPr>
          <w:rFonts w:ascii="Arial" w:hAnsi="Arial" w:cs="Arial"/>
          <w:sz w:val="22"/>
          <w:szCs w:val="22"/>
        </w:rPr>
        <w:t>6</w:t>
      </w:r>
      <w:r w:rsidRPr="00EA421F">
        <w:rPr>
          <w:rFonts w:ascii="Arial" w:hAnsi="Arial" w:cs="Arial"/>
          <w:sz w:val="22"/>
          <w:szCs w:val="22"/>
        </w:rPr>
        <w:t>, wherein said maximum and minimum threshold constraint</w:t>
      </w:r>
      <w:r w:rsidR="005B52F4" w:rsidRPr="00EA421F">
        <w:rPr>
          <w:rFonts w:ascii="Arial" w:hAnsi="Arial" w:cs="Arial"/>
          <w:sz w:val="22"/>
          <w:szCs w:val="22"/>
        </w:rPr>
        <w:t>s</w:t>
      </w:r>
      <w:r w:rsidRPr="00EA421F">
        <w:rPr>
          <w:rFonts w:ascii="Arial" w:hAnsi="Arial" w:cs="Arial"/>
          <w:sz w:val="22"/>
          <w:szCs w:val="22"/>
        </w:rPr>
        <w:t xml:space="preserve"> are dependent upon a model of said </w:t>
      </w:r>
      <w:r w:rsidR="0019657B" w:rsidRPr="00EA421F">
        <w:rPr>
          <w:rFonts w:ascii="Arial" w:hAnsi="Arial" w:cs="Arial"/>
          <w:sz w:val="22"/>
          <w:szCs w:val="22"/>
        </w:rPr>
        <w:t>airtanker</w:t>
      </w:r>
      <w:r w:rsidRPr="00EA421F">
        <w:rPr>
          <w:rFonts w:ascii="Arial" w:hAnsi="Arial" w:cs="Arial"/>
          <w:sz w:val="22"/>
          <w:szCs w:val="22"/>
        </w:rPr>
        <w:t xml:space="preserve"> and </w:t>
      </w:r>
      <w:r w:rsidR="0019657B" w:rsidRPr="00EA421F">
        <w:rPr>
          <w:rFonts w:ascii="Arial" w:hAnsi="Arial" w:cs="Arial"/>
          <w:sz w:val="22"/>
          <w:szCs w:val="22"/>
        </w:rPr>
        <w:t>airtanker</w:t>
      </w:r>
      <w:r w:rsidRPr="00EA421F">
        <w:rPr>
          <w:rFonts w:ascii="Arial" w:hAnsi="Arial" w:cs="Arial"/>
          <w:sz w:val="22"/>
          <w:szCs w:val="22"/>
        </w:rPr>
        <w:t xml:space="preserve"> specifications corresponding to said model.</w:t>
      </w:r>
    </w:p>
    <w:p w:rsidR="00FE07B0" w:rsidRPr="00EA421F" w:rsidRDefault="00D77C73"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1, wherein said </w:t>
      </w:r>
      <w:r w:rsidR="00FE07B0" w:rsidRPr="00EA421F">
        <w:rPr>
          <w:rFonts w:ascii="Arial" w:hAnsi="Arial" w:cs="Arial"/>
          <w:sz w:val="22"/>
          <w:szCs w:val="22"/>
        </w:rPr>
        <w:t xml:space="preserve">events </w:t>
      </w:r>
      <w:r w:rsidRPr="00EA421F">
        <w:rPr>
          <w:rFonts w:ascii="Arial" w:hAnsi="Arial" w:cs="Arial"/>
          <w:sz w:val="22"/>
          <w:szCs w:val="22"/>
        </w:rPr>
        <w:t>for each forest fire air attack</w:t>
      </w:r>
      <w:r w:rsidR="00FE07B0" w:rsidRPr="00EA421F">
        <w:rPr>
          <w:rFonts w:ascii="Arial" w:hAnsi="Arial" w:cs="Arial"/>
          <w:sz w:val="22"/>
          <w:szCs w:val="22"/>
        </w:rPr>
        <w:t xml:space="preserve"> comprise:</w:t>
      </w:r>
      <w:r w:rsidR="005B52F4" w:rsidRPr="00EA421F">
        <w:rPr>
          <w:rFonts w:ascii="Arial" w:hAnsi="Arial" w:cs="Arial"/>
          <w:sz w:val="22"/>
          <w:szCs w:val="22"/>
        </w:rPr>
        <w:t xml:space="preserve"> takeoff time, on-scene arrival time, water pickup time, water pickup location, on-scene departure time, landing time</w:t>
      </w:r>
      <w:r w:rsidR="00FE07B0" w:rsidRPr="00EA421F">
        <w:rPr>
          <w:rFonts w:ascii="Arial" w:hAnsi="Arial" w:cs="Arial"/>
          <w:sz w:val="22"/>
          <w:szCs w:val="22"/>
        </w:rPr>
        <w:t>, and any combinations thereof.</w:t>
      </w:r>
    </w:p>
    <w:p w:rsidR="005B52F4" w:rsidRPr="00EA421F" w:rsidRDefault="00FE07B0"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1, wherein said measures for each forest fire air attack comprise:</w:t>
      </w:r>
      <w:r w:rsidR="005B52F4" w:rsidRPr="00EA421F">
        <w:rPr>
          <w:rFonts w:ascii="Arial" w:hAnsi="Arial" w:cs="Arial"/>
          <w:sz w:val="22"/>
          <w:szCs w:val="22"/>
        </w:rPr>
        <w:t xml:space="preserve"> pre-travel delay, base-to-fire distance, base-to-fire travel time, response time, on-scene time, lake-to-fire distance, drop time, fire-to-fire distance, fire-to-fire travel time, fire-to-base distance, fire-to-base travel time, trip time, service time of a fire, number of drops per trip, number of drops per fire, number of airtankers per fire, airtanker availability, number of airtankers dispatched from an airport, number of airtankers that land at an airport, airtanker identifier, airtanker type, fire location, fire year, fire district, fire number, fire environmental information, fire size at initial attack, fire fuel type, and any combinations thereof.</w:t>
      </w:r>
      <w:commentRangeEnd w:id="115"/>
      <w:r w:rsidR="005B52F4" w:rsidRPr="00EA421F">
        <w:rPr>
          <w:rStyle w:val="CommentReference"/>
          <w:rFonts w:ascii="Arial" w:hAnsi="Arial" w:cs="Arial"/>
          <w:sz w:val="22"/>
          <w:szCs w:val="22"/>
        </w:rPr>
        <w:commentReference w:id="115"/>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A method for generating forest fire attack operations data, the method comprising:</w:t>
      </w:r>
    </w:p>
    <w:p w:rsidR="005B52F4" w:rsidRPr="00EA421F" w:rsidRDefault="00FE07B0" w:rsidP="005B52F4">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obtaining </w:t>
      </w:r>
      <w:r w:rsidR="005B52F4" w:rsidRPr="00EA421F">
        <w:rPr>
          <w:rFonts w:ascii="Arial" w:hAnsi="Arial" w:cs="Arial"/>
          <w:sz w:val="22"/>
          <w:szCs w:val="22"/>
        </w:rPr>
        <w:t>location corresponding to each of a plurality of airtankers used for forest fire air attack;</w:t>
      </w:r>
    </w:p>
    <w:p w:rsidR="005B52F4" w:rsidRPr="00EA421F" w:rsidRDefault="00FE07B0" w:rsidP="005B52F4">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obtaining </w:t>
      </w:r>
      <w:r w:rsidR="005B52F4" w:rsidRPr="00EA421F">
        <w:rPr>
          <w:rFonts w:ascii="Arial" w:hAnsi="Arial" w:cs="Arial"/>
          <w:sz w:val="22"/>
          <w:szCs w:val="22"/>
        </w:rPr>
        <w:t>forest fire data;</w:t>
      </w:r>
    </w:p>
    <w:p w:rsidR="005B52F4" w:rsidRPr="00EA421F" w:rsidRDefault="00FE07B0" w:rsidP="005B52F4">
      <w:pPr>
        <w:pStyle w:val="ListParagraph"/>
        <w:numPr>
          <w:ilvl w:val="1"/>
          <w:numId w:val="26"/>
        </w:numPr>
        <w:tabs>
          <w:tab w:val="left" w:pos="3075"/>
        </w:tabs>
        <w:spacing w:after="240" w:line="360" w:lineRule="auto"/>
        <w:contextualSpacing w:val="0"/>
        <w:rPr>
          <w:rFonts w:ascii="Arial" w:hAnsi="Arial" w:cs="Arial"/>
          <w:sz w:val="22"/>
          <w:szCs w:val="22"/>
        </w:rPr>
      </w:pPr>
      <w:proofErr w:type="gramStart"/>
      <w:r w:rsidRPr="00EA421F">
        <w:rPr>
          <w:rFonts w:ascii="Arial" w:hAnsi="Arial" w:cs="Arial"/>
          <w:sz w:val="22"/>
          <w:szCs w:val="22"/>
        </w:rPr>
        <w:t>generating</w:t>
      </w:r>
      <w:proofErr w:type="gramEnd"/>
      <w:r w:rsidRPr="00EA421F">
        <w:rPr>
          <w:rFonts w:ascii="Arial" w:hAnsi="Arial" w:cs="Arial"/>
          <w:sz w:val="22"/>
          <w:szCs w:val="22"/>
        </w:rPr>
        <w:t>, by a processor</w:t>
      </w:r>
      <w:r w:rsidR="005B52F4" w:rsidRPr="00EA421F">
        <w:rPr>
          <w:rFonts w:ascii="Arial" w:hAnsi="Arial" w:cs="Arial"/>
          <w:sz w:val="22"/>
          <w:szCs w:val="22"/>
        </w:rPr>
        <w:t>, using said location data and forest fire data, said operations data comprising a plurality of trip segments for each airtanker for each forest fire air attack and events and measures corresponding to said trip segments.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trip segments comprise a start location, and end location and one or more water pickup events.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generating comprises applying pattern recognition to determine the time and location of each of said one or more water pickup events.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method of claim 19, wherein said generating further comprises determining water </w:t>
      </w:r>
      <w:proofErr w:type="spellStart"/>
      <w:r w:rsidRPr="00EA421F">
        <w:rPr>
          <w:rFonts w:ascii="Arial" w:hAnsi="Arial" w:cs="Arial"/>
          <w:sz w:val="22"/>
          <w:szCs w:val="22"/>
        </w:rPr>
        <w:t>dropoff</w:t>
      </w:r>
      <w:proofErr w:type="spellEnd"/>
      <w:r w:rsidRPr="00EA421F">
        <w:rPr>
          <w:rFonts w:ascii="Arial" w:hAnsi="Arial" w:cs="Arial"/>
          <w:sz w:val="22"/>
          <w:szCs w:val="22"/>
        </w:rPr>
        <w:t xml:space="preserve"> events.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one or more water pickup events are identified by said processing module locating local minimums of altitude satisfying a maximum and minimum threshold constraint.</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one or more water pickup events are identified by said processing module locating local minimums of speed satisfying a maximum and minimum threshold constraint.</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measures comprise a service time for said forest fire using said operations data.</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operations data enables the provision of decision support tools.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start location and said end location for one of said airtankers are determined for one of said fires by an analysis of adjacent location data points for said airtanker.</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25, wherein said analysis comprises locating adjacent location data points that are separated by a sufficiently long time interval.</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25, wherein said analysis comprises locating adjacent location data points that indicate different locations.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one of said airtankers is matched to one of said forest fire air attacks based on an analysis comprising matching the time and location of the forest fire air attack to the time and location of said trip segment between said start location and said end location.</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28, further comprising applying a conflict resolution process to determine which of a plurality of forest fire air attacks correspond to one of said airtankers where a plurality of said matches are determined.</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21 or 22, wherein said maximum and minimum threshold constraints are dependent upon a model of said airtanker and airtanker specifications corresponding to said model.</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events for each forest fire air attack comprise: takeoff time, on-scene arrival time, water pickup time, water pickup location, on-scene departure time, landing time, and any combinations thereof.</w:t>
      </w:r>
    </w:p>
    <w:p w:rsidR="00BD254C"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measures for each forest fire air attack comprise: pre-travel delay, base-to-fire distance, base-to-fire travel time, response time, on-scene time, lake-to-fire distance, drop time, fire-to-fire distance, fire-to-fire travel time, fire-to-base distance, fire-to-base travel time, trip time, service time of a fire, number of drops per trip, number of drops per fire, number of airtankers per fire, airtanker availability, number of airtankers dispatched from an airport, number of airtankers that land at an airport, airtanker identifier, airtanker type, fire location, fire year, fire district, fire number, fire environmental information, fire size at initial attack, fire fuel type, and any combinations thereof</w:t>
      </w:r>
      <w:r w:rsidR="00BD254C">
        <w:rPr>
          <w:rFonts w:ascii="Arial" w:hAnsi="Arial" w:cs="Arial"/>
          <w:sz w:val="22"/>
          <w:szCs w:val="22"/>
        </w:rPr>
        <w:t>.</w:t>
      </w:r>
    </w:p>
    <w:p w:rsidR="00F70E62" w:rsidRPr="00EA421F" w:rsidRDefault="00F70E62" w:rsidP="00B179AC">
      <w:pPr>
        <w:spacing w:after="240" w:line="360" w:lineRule="auto"/>
        <w:rPr>
          <w:rFonts w:ascii="Arial" w:hAnsi="Arial" w:cs="Arial"/>
        </w:rPr>
      </w:pPr>
      <w:r w:rsidRPr="00EA421F">
        <w:rPr>
          <w:rFonts w:ascii="Arial" w:hAnsi="Arial" w:cs="Arial"/>
        </w:rPr>
        <w:br w:type="page"/>
      </w:r>
    </w:p>
    <w:p w:rsidR="00F70E62" w:rsidRPr="00EA421F" w:rsidRDefault="00F70E62" w:rsidP="00B179AC">
      <w:pPr>
        <w:tabs>
          <w:tab w:val="left" w:pos="3075"/>
        </w:tabs>
        <w:spacing w:after="240" w:line="360" w:lineRule="auto"/>
        <w:rPr>
          <w:rFonts w:ascii="Arial" w:hAnsi="Arial" w:cs="Arial"/>
        </w:rPr>
      </w:pPr>
      <w:r w:rsidRPr="00EA421F">
        <w:rPr>
          <w:rFonts w:ascii="Arial" w:hAnsi="Arial" w:cs="Arial"/>
        </w:rPr>
        <w:t>ABSTRACT</w:t>
      </w:r>
    </w:p>
    <w:p w:rsidR="00B179AC" w:rsidRPr="00EA421F" w:rsidRDefault="00B179AC" w:rsidP="00B179AC">
      <w:pPr>
        <w:pStyle w:val="NormalWeb"/>
        <w:shd w:val="clear" w:color="auto" w:fill="FFFFFF"/>
        <w:tabs>
          <w:tab w:val="left" w:pos="1134"/>
        </w:tabs>
        <w:spacing w:before="0" w:beforeAutospacing="0" w:after="240" w:afterAutospacing="0" w:line="360" w:lineRule="auto"/>
        <w:rPr>
          <w:rFonts w:ascii="Arial" w:hAnsi="Arial" w:cs="Arial"/>
          <w:sz w:val="22"/>
          <w:szCs w:val="22"/>
        </w:rPr>
      </w:pPr>
      <w:r w:rsidRPr="00EA421F">
        <w:rPr>
          <w:rFonts w:ascii="Arial" w:hAnsi="Arial" w:cs="Arial"/>
          <w:sz w:val="22"/>
          <w:szCs w:val="22"/>
        </w:rPr>
        <w:t xml:space="preserve">A system and method for </w:t>
      </w:r>
      <w:r w:rsidR="00B305EA" w:rsidRPr="00EA421F">
        <w:rPr>
          <w:rFonts w:ascii="Arial" w:hAnsi="Arial" w:cs="Arial"/>
          <w:sz w:val="22"/>
          <w:szCs w:val="22"/>
        </w:rPr>
        <w:t xml:space="preserve">generating </w:t>
      </w:r>
      <w:r w:rsidRPr="00EA421F">
        <w:rPr>
          <w:rFonts w:ascii="Arial" w:hAnsi="Arial" w:cs="Arial"/>
          <w:sz w:val="22"/>
          <w:szCs w:val="22"/>
        </w:rPr>
        <w:t xml:space="preserve">forest fire </w:t>
      </w:r>
      <w:r w:rsidR="00B305EA" w:rsidRPr="00EA421F">
        <w:rPr>
          <w:rFonts w:ascii="Arial" w:hAnsi="Arial" w:cs="Arial"/>
          <w:sz w:val="22"/>
          <w:szCs w:val="22"/>
        </w:rPr>
        <w:t>operations data and storing the operations data for use in modeling</w:t>
      </w:r>
      <w:r w:rsidRPr="00EA421F">
        <w:rPr>
          <w:rFonts w:ascii="Arial" w:hAnsi="Arial" w:cs="Arial"/>
          <w:sz w:val="22"/>
          <w:szCs w:val="22"/>
        </w:rPr>
        <w:t xml:space="preserve">. An exemplary system comprises one or more location tracking module linked to each of a plurality of </w:t>
      </w:r>
      <w:r w:rsidR="0019657B" w:rsidRPr="00EA421F">
        <w:rPr>
          <w:rFonts w:ascii="Arial" w:hAnsi="Arial" w:cs="Arial"/>
          <w:sz w:val="22"/>
          <w:szCs w:val="22"/>
        </w:rPr>
        <w:t>airtanker</w:t>
      </w:r>
      <w:r w:rsidRPr="00EA421F">
        <w:rPr>
          <w:rFonts w:ascii="Arial" w:hAnsi="Arial" w:cs="Arial"/>
          <w:sz w:val="22"/>
          <w:szCs w:val="22"/>
        </w:rPr>
        <w:t xml:space="preserve">s, each location tracking module operable to generate location data corresponding to tracking the location of the </w:t>
      </w:r>
      <w:r w:rsidR="0019657B" w:rsidRPr="00EA421F">
        <w:rPr>
          <w:rFonts w:ascii="Arial" w:hAnsi="Arial" w:cs="Arial"/>
          <w:sz w:val="22"/>
          <w:szCs w:val="22"/>
        </w:rPr>
        <w:t>airtanker</w:t>
      </w:r>
      <w:r w:rsidRPr="00EA421F">
        <w:rPr>
          <w:rFonts w:ascii="Arial" w:hAnsi="Arial" w:cs="Arial"/>
          <w:sz w:val="22"/>
          <w:szCs w:val="22"/>
        </w:rPr>
        <w:t xml:space="preserve"> in real time or near real time, and a </w:t>
      </w:r>
      <w:r w:rsidR="00F51BF3" w:rsidRPr="00EA421F">
        <w:rPr>
          <w:rFonts w:ascii="Arial" w:hAnsi="Arial" w:cs="Arial"/>
          <w:sz w:val="22"/>
          <w:szCs w:val="22"/>
        </w:rPr>
        <w:t>processing module</w:t>
      </w:r>
      <w:r w:rsidRPr="00EA421F">
        <w:rPr>
          <w:rFonts w:ascii="Arial" w:hAnsi="Arial" w:cs="Arial"/>
          <w:sz w:val="22"/>
          <w:szCs w:val="22"/>
        </w:rPr>
        <w:t xml:space="preserve"> operable to generate </w:t>
      </w:r>
      <w:r w:rsidR="00B305EA" w:rsidRPr="00EA421F">
        <w:rPr>
          <w:rFonts w:ascii="Arial" w:hAnsi="Arial" w:cs="Arial"/>
          <w:sz w:val="22"/>
          <w:szCs w:val="22"/>
        </w:rPr>
        <w:t>the operations data</w:t>
      </w:r>
      <w:r w:rsidRPr="00EA421F">
        <w:rPr>
          <w:rFonts w:ascii="Arial" w:hAnsi="Arial" w:cs="Arial"/>
          <w:sz w:val="22"/>
          <w:szCs w:val="22"/>
        </w:rPr>
        <w:t xml:space="preserve"> from the collected location data. </w:t>
      </w:r>
    </w:p>
    <w:p w:rsidR="00B179AC" w:rsidRPr="00EA421F" w:rsidRDefault="00B179AC" w:rsidP="00B179AC">
      <w:pPr>
        <w:tabs>
          <w:tab w:val="left" w:pos="3075"/>
        </w:tabs>
        <w:spacing w:after="240" w:line="360" w:lineRule="auto"/>
        <w:rPr>
          <w:rFonts w:ascii="Arial" w:hAnsi="Arial" w:cs="Arial"/>
        </w:rPr>
      </w:pPr>
    </w:p>
    <w:p w:rsidR="00EA421F" w:rsidRPr="00EA421F" w:rsidRDefault="00EA421F">
      <w:pPr>
        <w:tabs>
          <w:tab w:val="left" w:pos="3075"/>
        </w:tabs>
        <w:spacing w:after="240" w:line="360" w:lineRule="auto"/>
        <w:rPr>
          <w:rFonts w:ascii="Arial" w:hAnsi="Arial" w:cs="Arial"/>
        </w:rPr>
      </w:pPr>
    </w:p>
    <w:sectPr w:rsidR="00EA421F" w:rsidRPr="00EA421F" w:rsidSect="009073E8">
      <w:pgSz w:w="12240" w:h="15840"/>
      <w:pgMar w:top="1440" w:right="1440" w:bottom="1440" w:left="144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 w:author="Anil Bhole" w:date="2013-11-05T13:08:00Z" w:initials="AB">
    <w:p w:rsidR="00367B47" w:rsidRDefault="00367B47">
      <w:pPr>
        <w:pStyle w:val="CommentText"/>
      </w:pPr>
      <w:r>
        <w:rPr>
          <w:rStyle w:val="CommentReference"/>
        </w:rPr>
        <w:annotationRef/>
      </w:r>
      <w:r>
        <w:t>These claims to be removed for U.S. application to avoid excess claim fee (but will be included in Canadian application as no excess claim fees apply).</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B47" w:rsidRDefault="00367B47" w:rsidP="006664E5">
      <w:pPr>
        <w:spacing w:after="0" w:line="240" w:lineRule="auto"/>
      </w:pPr>
      <w:r>
        <w:separator/>
      </w:r>
    </w:p>
  </w:endnote>
  <w:endnote w:type="continuationSeparator" w:id="0">
    <w:p w:rsidR="00367B47" w:rsidRDefault="00367B47" w:rsidP="00666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6045425"/>
      <w:docPartObj>
        <w:docPartGallery w:val="Page Numbers (Bottom of Page)"/>
        <w:docPartUnique/>
      </w:docPartObj>
    </w:sdtPr>
    <w:sdtEndPr>
      <w:rPr>
        <w:noProof/>
      </w:rPr>
    </w:sdtEndPr>
    <w:sdtContent>
      <w:p w:rsidR="00367B47" w:rsidRDefault="00367B47">
        <w:pPr>
          <w:pStyle w:val="Footer"/>
          <w:jc w:val="center"/>
        </w:pPr>
        <w:fldSimple w:instr=" PAGE   \* MERGEFORMAT ">
          <w:r w:rsidR="0005280C" w:rsidRPr="0005280C">
            <w:rPr>
              <w:rFonts w:ascii="Arial" w:hAnsi="Arial" w:cs="Arial"/>
              <w:noProof/>
            </w:rPr>
            <w:t>2</w:t>
          </w:r>
        </w:fldSimple>
      </w:p>
    </w:sdtContent>
  </w:sdt>
  <w:p w:rsidR="00367B47" w:rsidRDefault="00367B4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B47" w:rsidRDefault="00367B47" w:rsidP="006664E5">
      <w:pPr>
        <w:spacing w:after="0" w:line="240" w:lineRule="auto"/>
      </w:pPr>
      <w:r>
        <w:separator/>
      </w:r>
    </w:p>
  </w:footnote>
  <w:footnote w:type="continuationSeparator" w:id="0">
    <w:p w:rsidR="00367B47" w:rsidRDefault="00367B47" w:rsidP="006664E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3D2"/>
    <w:multiLevelType w:val="hybridMultilevel"/>
    <w:tmpl w:val="CCFEA5CC"/>
    <w:lvl w:ilvl="0" w:tplc="A3581012">
      <w:start w:val="1"/>
      <w:numFmt w:val="decimal"/>
      <w:lvlText w:val="[%1]"/>
      <w:lvlJc w:val="left"/>
      <w:pPr>
        <w:ind w:left="1080" w:hanging="720"/>
      </w:pPr>
      <w:rPr>
        <w:rFonts w:hint="default"/>
      </w:rPr>
    </w:lvl>
    <w:lvl w:ilvl="1" w:tplc="66BA5C1E">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0BF3DC5"/>
    <w:multiLevelType w:val="hybridMultilevel"/>
    <w:tmpl w:val="FC0AD020"/>
    <w:lvl w:ilvl="0" w:tplc="3CCE0FDE">
      <w:start w:val="1"/>
      <w:numFmt w:val="decimal"/>
      <w:lvlText w:val="[000%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2C32290"/>
    <w:multiLevelType w:val="hybridMultilevel"/>
    <w:tmpl w:val="741846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E90B5E"/>
    <w:multiLevelType w:val="hybridMultilevel"/>
    <w:tmpl w:val="F7B47354"/>
    <w:lvl w:ilvl="0" w:tplc="07524B60">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41AD"/>
    <w:multiLevelType w:val="hybridMultilevel"/>
    <w:tmpl w:val="B7D4F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DA677C"/>
    <w:multiLevelType w:val="hybridMultilevel"/>
    <w:tmpl w:val="A734F0A0"/>
    <w:lvl w:ilvl="0" w:tplc="CBE6D7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F2A38EF"/>
    <w:multiLevelType w:val="hybridMultilevel"/>
    <w:tmpl w:val="D0644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EE4E2E"/>
    <w:multiLevelType w:val="hybridMultilevel"/>
    <w:tmpl w:val="00F4EB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4283A9C"/>
    <w:multiLevelType w:val="hybridMultilevel"/>
    <w:tmpl w:val="4E5A2A48"/>
    <w:lvl w:ilvl="0" w:tplc="49466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B114D9"/>
    <w:multiLevelType w:val="hybridMultilevel"/>
    <w:tmpl w:val="E182D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027701"/>
    <w:multiLevelType w:val="hybridMultilevel"/>
    <w:tmpl w:val="8824469A"/>
    <w:lvl w:ilvl="0" w:tplc="A35810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709CB"/>
    <w:multiLevelType w:val="hybridMultilevel"/>
    <w:tmpl w:val="A08813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0F6D2A"/>
    <w:multiLevelType w:val="hybridMultilevel"/>
    <w:tmpl w:val="44F01A0E"/>
    <w:lvl w:ilvl="0" w:tplc="5D3E7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9C0844"/>
    <w:multiLevelType w:val="hybridMultilevel"/>
    <w:tmpl w:val="271E072C"/>
    <w:lvl w:ilvl="0" w:tplc="96721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11377"/>
    <w:multiLevelType w:val="hybridMultilevel"/>
    <w:tmpl w:val="E35262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EF45872"/>
    <w:multiLevelType w:val="hybridMultilevel"/>
    <w:tmpl w:val="31E6CE06"/>
    <w:lvl w:ilvl="0" w:tplc="283A867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05F378F"/>
    <w:multiLevelType w:val="hybridMultilevel"/>
    <w:tmpl w:val="AE28DF40"/>
    <w:lvl w:ilvl="0" w:tplc="0409000F">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7">
    <w:nsid w:val="44292D27"/>
    <w:multiLevelType w:val="hybridMultilevel"/>
    <w:tmpl w:val="D4F6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30A84"/>
    <w:multiLevelType w:val="hybridMultilevel"/>
    <w:tmpl w:val="03EE31BE"/>
    <w:lvl w:ilvl="0" w:tplc="997CD08C">
      <w:start w:val="1"/>
      <w:numFmt w:val="decimal"/>
      <w:lvlText w:val="[%1]"/>
      <w:lvlJc w:val="left"/>
      <w:pPr>
        <w:ind w:left="5464" w:hanging="360"/>
      </w:pPr>
      <w:rPr>
        <w:rFonts w:hint="default"/>
        <w:b w:val="0"/>
        <w:sz w:val="22"/>
        <w:szCs w:val="22"/>
      </w:rPr>
    </w:lvl>
    <w:lvl w:ilvl="1" w:tplc="10090019" w:tentative="1">
      <w:start w:val="1"/>
      <w:numFmt w:val="lowerLetter"/>
      <w:lvlText w:val="%2."/>
      <w:lvlJc w:val="left"/>
      <w:pPr>
        <w:ind w:left="6184" w:hanging="360"/>
      </w:pPr>
    </w:lvl>
    <w:lvl w:ilvl="2" w:tplc="1009001B" w:tentative="1">
      <w:start w:val="1"/>
      <w:numFmt w:val="lowerRoman"/>
      <w:lvlText w:val="%3."/>
      <w:lvlJc w:val="right"/>
      <w:pPr>
        <w:ind w:left="6904" w:hanging="180"/>
      </w:pPr>
    </w:lvl>
    <w:lvl w:ilvl="3" w:tplc="1009000F" w:tentative="1">
      <w:start w:val="1"/>
      <w:numFmt w:val="decimal"/>
      <w:lvlText w:val="%4."/>
      <w:lvlJc w:val="left"/>
      <w:pPr>
        <w:ind w:left="7624" w:hanging="360"/>
      </w:pPr>
    </w:lvl>
    <w:lvl w:ilvl="4" w:tplc="10090019" w:tentative="1">
      <w:start w:val="1"/>
      <w:numFmt w:val="lowerLetter"/>
      <w:lvlText w:val="%5."/>
      <w:lvlJc w:val="left"/>
      <w:pPr>
        <w:ind w:left="8344" w:hanging="360"/>
      </w:pPr>
    </w:lvl>
    <w:lvl w:ilvl="5" w:tplc="1009001B" w:tentative="1">
      <w:start w:val="1"/>
      <w:numFmt w:val="lowerRoman"/>
      <w:lvlText w:val="%6."/>
      <w:lvlJc w:val="right"/>
      <w:pPr>
        <w:ind w:left="9064" w:hanging="180"/>
      </w:pPr>
    </w:lvl>
    <w:lvl w:ilvl="6" w:tplc="1009000F" w:tentative="1">
      <w:start w:val="1"/>
      <w:numFmt w:val="decimal"/>
      <w:lvlText w:val="%7."/>
      <w:lvlJc w:val="left"/>
      <w:pPr>
        <w:ind w:left="9784" w:hanging="360"/>
      </w:pPr>
    </w:lvl>
    <w:lvl w:ilvl="7" w:tplc="10090019" w:tentative="1">
      <w:start w:val="1"/>
      <w:numFmt w:val="lowerLetter"/>
      <w:lvlText w:val="%8."/>
      <w:lvlJc w:val="left"/>
      <w:pPr>
        <w:ind w:left="10504" w:hanging="360"/>
      </w:pPr>
    </w:lvl>
    <w:lvl w:ilvl="8" w:tplc="1009001B" w:tentative="1">
      <w:start w:val="1"/>
      <w:numFmt w:val="lowerRoman"/>
      <w:lvlText w:val="%9."/>
      <w:lvlJc w:val="right"/>
      <w:pPr>
        <w:ind w:left="11224" w:hanging="180"/>
      </w:pPr>
    </w:lvl>
  </w:abstractNum>
  <w:abstractNum w:abstractNumId="19">
    <w:nsid w:val="4B497DD0"/>
    <w:multiLevelType w:val="hybridMultilevel"/>
    <w:tmpl w:val="C03C76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D1F5532"/>
    <w:multiLevelType w:val="hybridMultilevel"/>
    <w:tmpl w:val="CD6E9B7E"/>
    <w:lvl w:ilvl="0" w:tplc="41802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242E4D"/>
    <w:multiLevelType w:val="hybridMultilevel"/>
    <w:tmpl w:val="6A70BEAC"/>
    <w:lvl w:ilvl="0" w:tplc="77CAF904">
      <w:start w:val="1"/>
      <w:numFmt w:val="decimal"/>
      <w:lvlText w:val="[%1]"/>
      <w:lvlJc w:val="left"/>
      <w:pPr>
        <w:ind w:left="720" w:hanging="360"/>
      </w:pPr>
      <w:rPr>
        <w:rFonts w:ascii="Times New Roman" w:eastAsiaTheme="minorEastAsia" w:hAnsi="Times New Roman" w:cs="Times New Roman" w:hint="default"/>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DFF0660"/>
    <w:multiLevelType w:val="hybridMultilevel"/>
    <w:tmpl w:val="8E7EE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10448F0"/>
    <w:multiLevelType w:val="multilevel"/>
    <w:tmpl w:val="662045D4"/>
    <w:lvl w:ilvl="0">
      <w:start w:val="1"/>
      <w:numFmt w:val="decimal"/>
      <w:lvlText w:val="%1)"/>
      <w:lvlJc w:val="left"/>
      <w:pPr>
        <w:ind w:left="1700" w:hanging="9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5B300FFA"/>
    <w:multiLevelType w:val="hybridMultilevel"/>
    <w:tmpl w:val="48F8D440"/>
    <w:lvl w:ilvl="0" w:tplc="CBE6D7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BCC6995"/>
    <w:multiLevelType w:val="hybridMultilevel"/>
    <w:tmpl w:val="7E9A7D4E"/>
    <w:lvl w:ilvl="0" w:tplc="5D3E7D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B2C90"/>
    <w:multiLevelType w:val="hybridMultilevel"/>
    <w:tmpl w:val="C09A74DE"/>
    <w:lvl w:ilvl="0" w:tplc="032CEC9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87B0552"/>
    <w:multiLevelType w:val="hybridMultilevel"/>
    <w:tmpl w:val="E2346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3E66FF"/>
    <w:multiLevelType w:val="hybridMultilevel"/>
    <w:tmpl w:val="041E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C70747"/>
    <w:multiLevelType w:val="hybridMultilevel"/>
    <w:tmpl w:val="2BC8F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3"/>
  </w:num>
  <w:num w:numId="4">
    <w:abstractNumId w:val="20"/>
  </w:num>
  <w:num w:numId="5">
    <w:abstractNumId w:val="27"/>
  </w:num>
  <w:num w:numId="6">
    <w:abstractNumId w:val="29"/>
  </w:num>
  <w:num w:numId="7">
    <w:abstractNumId w:val="8"/>
  </w:num>
  <w:num w:numId="8">
    <w:abstractNumId w:val="13"/>
  </w:num>
  <w:num w:numId="9">
    <w:abstractNumId w:val="17"/>
  </w:num>
  <w:num w:numId="10">
    <w:abstractNumId w:val="4"/>
  </w:num>
  <w:num w:numId="11">
    <w:abstractNumId w:val="22"/>
  </w:num>
  <w:num w:numId="12">
    <w:abstractNumId w:val="12"/>
  </w:num>
  <w:num w:numId="13">
    <w:abstractNumId w:val="25"/>
  </w:num>
  <w:num w:numId="14">
    <w:abstractNumId w:val="28"/>
  </w:num>
  <w:num w:numId="15">
    <w:abstractNumId w:val="7"/>
  </w:num>
  <w:num w:numId="16">
    <w:abstractNumId w:val="26"/>
  </w:num>
  <w:num w:numId="17">
    <w:abstractNumId w:val="3"/>
  </w:num>
  <w:num w:numId="18">
    <w:abstractNumId w:val="0"/>
  </w:num>
  <w:num w:numId="19">
    <w:abstractNumId w:val="2"/>
  </w:num>
  <w:num w:numId="20">
    <w:abstractNumId w:val="18"/>
  </w:num>
  <w:num w:numId="21">
    <w:abstractNumId w:val="19"/>
  </w:num>
  <w:num w:numId="22">
    <w:abstractNumId w:val="10"/>
  </w:num>
  <w:num w:numId="23">
    <w:abstractNumId w:val="6"/>
  </w:num>
  <w:num w:numId="24">
    <w:abstractNumId w:val="21"/>
  </w:num>
  <w:num w:numId="25">
    <w:abstractNumId w:val="9"/>
  </w:num>
  <w:num w:numId="26">
    <w:abstractNumId w:val="15"/>
  </w:num>
  <w:num w:numId="27">
    <w:abstractNumId w:val="24"/>
  </w:num>
  <w:num w:numId="28">
    <w:abstractNumId w:val="14"/>
  </w:num>
  <w:num w:numId="29">
    <w:abstractNumId w:val="1"/>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1"/>
    <w:footnote w:id="0"/>
  </w:footnotePr>
  <w:endnotePr>
    <w:endnote w:id="-1"/>
    <w:endnote w:id="0"/>
  </w:endnotePr>
  <w:compat/>
  <w:rsids>
    <w:rsidRoot w:val="007B5138"/>
    <w:rsid w:val="00002598"/>
    <w:rsid w:val="000026F8"/>
    <w:rsid w:val="00004E52"/>
    <w:rsid w:val="000070B3"/>
    <w:rsid w:val="000143F1"/>
    <w:rsid w:val="00017CE0"/>
    <w:rsid w:val="00025BD9"/>
    <w:rsid w:val="00026F0E"/>
    <w:rsid w:val="000351C3"/>
    <w:rsid w:val="000415B5"/>
    <w:rsid w:val="000431A3"/>
    <w:rsid w:val="00043DB9"/>
    <w:rsid w:val="0005280C"/>
    <w:rsid w:val="00060DA0"/>
    <w:rsid w:val="00062758"/>
    <w:rsid w:val="0007130E"/>
    <w:rsid w:val="00075D88"/>
    <w:rsid w:val="00077917"/>
    <w:rsid w:val="00080019"/>
    <w:rsid w:val="00085688"/>
    <w:rsid w:val="000860BE"/>
    <w:rsid w:val="000966C7"/>
    <w:rsid w:val="000969F3"/>
    <w:rsid w:val="000A2D25"/>
    <w:rsid w:val="000B3067"/>
    <w:rsid w:val="000B4AAA"/>
    <w:rsid w:val="000C07CC"/>
    <w:rsid w:val="000D6CB5"/>
    <w:rsid w:val="000E7ED4"/>
    <w:rsid w:val="000F1747"/>
    <w:rsid w:val="00106696"/>
    <w:rsid w:val="0010781D"/>
    <w:rsid w:val="001103DB"/>
    <w:rsid w:val="001127EF"/>
    <w:rsid w:val="00113E07"/>
    <w:rsid w:val="00115816"/>
    <w:rsid w:val="00120ADD"/>
    <w:rsid w:val="001257E5"/>
    <w:rsid w:val="00125BD6"/>
    <w:rsid w:val="0012729F"/>
    <w:rsid w:val="001304BA"/>
    <w:rsid w:val="001449AC"/>
    <w:rsid w:val="001478AD"/>
    <w:rsid w:val="001507B1"/>
    <w:rsid w:val="00151AEF"/>
    <w:rsid w:val="001531BC"/>
    <w:rsid w:val="00166DEB"/>
    <w:rsid w:val="00171548"/>
    <w:rsid w:val="00176D63"/>
    <w:rsid w:val="001770DA"/>
    <w:rsid w:val="00181306"/>
    <w:rsid w:val="0019120A"/>
    <w:rsid w:val="00191385"/>
    <w:rsid w:val="001938BC"/>
    <w:rsid w:val="00195BC6"/>
    <w:rsid w:val="0019657B"/>
    <w:rsid w:val="001968FA"/>
    <w:rsid w:val="001A0423"/>
    <w:rsid w:val="001A6A0B"/>
    <w:rsid w:val="001B1664"/>
    <w:rsid w:val="001C224E"/>
    <w:rsid w:val="001C2EA7"/>
    <w:rsid w:val="001E2CF7"/>
    <w:rsid w:val="001E507F"/>
    <w:rsid w:val="001F5383"/>
    <w:rsid w:val="00202C22"/>
    <w:rsid w:val="00203A18"/>
    <w:rsid w:val="002101BF"/>
    <w:rsid w:val="002112E6"/>
    <w:rsid w:val="00211517"/>
    <w:rsid w:val="00216BF0"/>
    <w:rsid w:val="002175D5"/>
    <w:rsid w:val="002315AE"/>
    <w:rsid w:val="002402B8"/>
    <w:rsid w:val="00253287"/>
    <w:rsid w:val="00253ED1"/>
    <w:rsid w:val="00270FA0"/>
    <w:rsid w:val="00272141"/>
    <w:rsid w:val="00275F36"/>
    <w:rsid w:val="00276130"/>
    <w:rsid w:val="00276265"/>
    <w:rsid w:val="00276359"/>
    <w:rsid w:val="002900CD"/>
    <w:rsid w:val="00293AA0"/>
    <w:rsid w:val="00293FB1"/>
    <w:rsid w:val="002A14FB"/>
    <w:rsid w:val="002B25F9"/>
    <w:rsid w:val="002B5F09"/>
    <w:rsid w:val="002C3149"/>
    <w:rsid w:val="002C5A8D"/>
    <w:rsid w:val="002D4221"/>
    <w:rsid w:val="002D59F6"/>
    <w:rsid w:val="002E3D91"/>
    <w:rsid w:val="002E6265"/>
    <w:rsid w:val="003273F1"/>
    <w:rsid w:val="003325BA"/>
    <w:rsid w:val="00360758"/>
    <w:rsid w:val="00362C45"/>
    <w:rsid w:val="00364037"/>
    <w:rsid w:val="00364136"/>
    <w:rsid w:val="003675BD"/>
    <w:rsid w:val="00367B47"/>
    <w:rsid w:val="003732BB"/>
    <w:rsid w:val="003734CB"/>
    <w:rsid w:val="00376316"/>
    <w:rsid w:val="003839BF"/>
    <w:rsid w:val="0038476C"/>
    <w:rsid w:val="00385CEB"/>
    <w:rsid w:val="003939E1"/>
    <w:rsid w:val="003C392E"/>
    <w:rsid w:val="003C3FC0"/>
    <w:rsid w:val="003C42DC"/>
    <w:rsid w:val="003E10B5"/>
    <w:rsid w:val="003E7DDD"/>
    <w:rsid w:val="003F1174"/>
    <w:rsid w:val="003F71A1"/>
    <w:rsid w:val="00401A94"/>
    <w:rsid w:val="004122A3"/>
    <w:rsid w:val="004122CB"/>
    <w:rsid w:val="004328C3"/>
    <w:rsid w:val="00437EBF"/>
    <w:rsid w:val="00440938"/>
    <w:rsid w:val="00444E32"/>
    <w:rsid w:val="00446232"/>
    <w:rsid w:val="0046114A"/>
    <w:rsid w:val="00470AE0"/>
    <w:rsid w:val="00491E59"/>
    <w:rsid w:val="00496038"/>
    <w:rsid w:val="004A3C91"/>
    <w:rsid w:val="004C17B5"/>
    <w:rsid w:val="004C7E0F"/>
    <w:rsid w:val="004D4487"/>
    <w:rsid w:val="004D60DC"/>
    <w:rsid w:val="004D7D54"/>
    <w:rsid w:val="004E5967"/>
    <w:rsid w:val="004E6D57"/>
    <w:rsid w:val="004F1983"/>
    <w:rsid w:val="005118D5"/>
    <w:rsid w:val="005130EF"/>
    <w:rsid w:val="00514CF8"/>
    <w:rsid w:val="00525EAE"/>
    <w:rsid w:val="005261B9"/>
    <w:rsid w:val="00526D92"/>
    <w:rsid w:val="005419D8"/>
    <w:rsid w:val="0054413E"/>
    <w:rsid w:val="00545A17"/>
    <w:rsid w:val="00556988"/>
    <w:rsid w:val="005603D5"/>
    <w:rsid w:val="00567096"/>
    <w:rsid w:val="005677BA"/>
    <w:rsid w:val="00571CC3"/>
    <w:rsid w:val="00580A0B"/>
    <w:rsid w:val="00581EBD"/>
    <w:rsid w:val="005837E4"/>
    <w:rsid w:val="00583F3C"/>
    <w:rsid w:val="005A7A69"/>
    <w:rsid w:val="005B402A"/>
    <w:rsid w:val="005B52F4"/>
    <w:rsid w:val="005D0258"/>
    <w:rsid w:val="005D2B4A"/>
    <w:rsid w:val="005E1990"/>
    <w:rsid w:val="005E2D0E"/>
    <w:rsid w:val="005E6EAA"/>
    <w:rsid w:val="005F0667"/>
    <w:rsid w:val="00621F68"/>
    <w:rsid w:val="00623D85"/>
    <w:rsid w:val="00633FB7"/>
    <w:rsid w:val="00634276"/>
    <w:rsid w:val="006371EC"/>
    <w:rsid w:val="00643818"/>
    <w:rsid w:val="006453AC"/>
    <w:rsid w:val="00652D01"/>
    <w:rsid w:val="00654081"/>
    <w:rsid w:val="00654157"/>
    <w:rsid w:val="00654623"/>
    <w:rsid w:val="0066576E"/>
    <w:rsid w:val="006664E5"/>
    <w:rsid w:val="00666CFE"/>
    <w:rsid w:val="00673FC7"/>
    <w:rsid w:val="006779B1"/>
    <w:rsid w:val="006851BA"/>
    <w:rsid w:val="00690130"/>
    <w:rsid w:val="00694945"/>
    <w:rsid w:val="006A1D76"/>
    <w:rsid w:val="006A548D"/>
    <w:rsid w:val="006A7AEB"/>
    <w:rsid w:val="006B184D"/>
    <w:rsid w:val="006C2766"/>
    <w:rsid w:val="006D1970"/>
    <w:rsid w:val="006D7E69"/>
    <w:rsid w:val="006E0A32"/>
    <w:rsid w:val="006E1A45"/>
    <w:rsid w:val="006E2138"/>
    <w:rsid w:val="006F17FB"/>
    <w:rsid w:val="007016B0"/>
    <w:rsid w:val="00701915"/>
    <w:rsid w:val="007053DB"/>
    <w:rsid w:val="007056A6"/>
    <w:rsid w:val="007204CF"/>
    <w:rsid w:val="00731E3C"/>
    <w:rsid w:val="00733B94"/>
    <w:rsid w:val="00735704"/>
    <w:rsid w:val="007447C1"/>
    <w:rsid w:val="00744E38"/>
    <w:rsid w:val="00754901"/>
    <w:rsid w:val="007568FB"/>
    <w:rsid w:val="007573B6"/>
    <w:rsid w:val="00757606"/>
    <w:rsid w:val="00762F12"/>
    <w:rsid w:val="00772208"/>
    <w:rsid w:val="0078754F"/>
    <w:rsid w:val="007917A3"/>
    <w:rsid w:val="007968D4"/>
    <w:rsid w:val="00796E9C"/>
    <w:rsid w:val="007B3C17"/>
    <w:rsid w:val="007B5138"/>
    <w:rsid w:val="007B6AF8"/>
    <w:rsid w:val="007C25E3"/>
    <w:rsid w:val="007C5D51"/>
    <w:rsid w:val="007E3F71"/>
    <w:rsid w:val="007F4349"/>
    <w:rsid w:val="00800C43"/>
    <w:rsid w:val="008036E9"/>
    <w:rsid w:val="0080552A"/>
    <w:rsid w:val="008116A2"/>
    <w:rsid w:val="00817338"/>
    <w:rsid w:val="00821E61"/>
    <w:rsid w:val="00825932"/>
    <w:rsid w:val="0083613A"/>
    <w:rsid w:val="0083640B"/>
    <w:rsid w:val="00840EA5"/>
    <w:rsid w:val="00845EB0"/>
    <w:rsid w:val="008500BF"/>
    <w:rsid w:val="00853A28"/>
    <w:rsid w:val="00854BA1"/>
    <w:rsid w:val="00856EF3"/>
    <w:rsid w:val="008571D2"/>
    <w:rsid w:val="008637D0"/>
    <w:rsid w:val="00864DC8"/>
    <w:rsid w:val="00882618"/>
    <w:rsid w:val="0089715B"/>
    <w:rsid w:val="008B170D"/>
    <w:rsid w:val="008B19E5"/>
    <w:rsid w:val="008B606F"/>
    <w:rsid w:val="008C19FB"/>
    <w:rsid w:val="008D4C94"/>
    <w:rsid w:val="008E5FA8"/>
    <w:rsid w:val="008F7948"/>
    <w:rsid w:val="00904E99"/>
    <w:rsid w:val="009073E8"/>
    <w:rsid w:val="00907F3F"/>
    <w:rsid w:val="0091066C"/>
    <w:rsid w:val="00913075"/>
    <w:rsid w:val="009132AA"/>
    <w:rsid w:val="009142D4"/>
    <w:rsid w:val="009174CC"/>
    <w:rsid w:val="009273B2"/>
    <w:rsid w:val="0094616D"/>
    <w:rsid w:val="00952657"/>
    <w:rsid w:val="00962281"/>
    <w:rsid w:val="00963DE5"/>
    <w:rsid w:val="00964561"/>
    <w:rsid w:val="00970985"/>
    <w:rsid w:val="00971281"/>
    <w:rsid w:val="00974BD9"/>
    <w:rsid w:val="009772B1"/>
    <w:rsid w:val="009774F1"/>
    <w:rsid w:val="0097781C"/>
    <w:rsid w:val="00981769"/>
    <w:rsid w:val="00983AF1"/>
    <w:rsid w:val="00985B90"/>
    <w:rsid w:val="009A0E6A"/>
    <w:rsid w:val="009A0F22"/>
    <w:rsid w:val="009A3FF2"/>
    <w:rsid w:val="009B3702"/>
    <w:rsid w:val="009B4D8A"/>
    <w:rsid w:val="009B6137"/>
    <w:rsid w:val="009B6B7A"/>
    <w:rsid w:val="009C37F9"/>
    <w:rsid w:val="009C4149"/>
    <w:rsid w:val="009D1B88"/>
    <w:rsid w:val="009D3E61"/>
    <w:rsid w:val="009F4D23"/>
    <w:rsid w:val="00A27992"/>
    <w:rsid w:val="00A27C18"/>
    <w:rsid w:val="00A33A67"/>
    <w:rsid w:val="00A429B9"/>
    <w:rsid w:val="00A46171"/>
    <w:rsid w:val="00A51885"/>
    <w:rsid w:val="00A5517A"/>
    <w:rsid w:val="00A56D10"/>
    <w:rsid w:val="00A62E73"/>
    <w:rsid w:val="00A723C9"/>
    <w:rsid w:val="00A77B25"/>
    <w:rsid w:val="00A87EE5"/>
    <w:rsid w:val="00A9140E"/>
    <w:rsid w:val="00AA143E"/>
    <w:rsid w:val="00AA2804"/>
    <w:rsid w:val="00AA3020"/>
    <w:rsid w:val="00AA5C3D"/>
    <w:rsid w:val="00AA69AF"/>
    <w:rsid w:val="00AB22B3"/>
    <w:rsid w:val="00AB5702"/>
    <w:rsid w:val="00AC1425"/>
    <w:rsid w:val="00AE0173"/>
    <w:rsid w:val="00AE1BE9"/>
    <w:rsid w:val="00AE4223"/>
    <w:rsid w:val="00AE6EB9"/>
    <w:rsid w:val="00AF2A00"/>
    <w:rsid w:val="00B049CB"/>
    <w:rsid w:val="00B132A8"/>
    <w:rsid w:val="00B1369C"/>
    <w:rsid w:val="00B179AC"/>
    <w:rsid w:val="00B21793"/>
    <w:rsid w:val="00B26365"/>
    <w:rsid w:val="00B305EA"/>
    <w:rsid w:val="00B462FF"/>
    <w:rsid w:val="00B46432"/>
    <w:rsid w:val="00B56B09"/>
    <w:rsid w:val="00B57A8C"/>
    <w:rsid w:val="00B60636"/>
    <w:rsid w:val="00B82007"/>
    <w:rsid w:val="00B82C9E"/>
    <w:rsid w:val="00B85874"/>
    <w:rsid w:val="00B9183A"/>
    <w:rsid w:val="00BA4BF7"/>
    <w:rsid w:val="00BA5584"/>
    <w:rsid w:val="00BA6906"/>
    <w:rsid w:val="00BB40A4"/>
    <w:rsid w:val="00BC2F83"/>
    <w:rsid w:val="00BC3C4D"/>
    <w:rsid w:val="00BC6A4F"/>
    <w:rsid w:val="00BD230F"/>
    <w:rsid w:val="00BD254C"/>
    <w:rsid w:val="00BE1C58"/>
    <w:rsid w:val="00BE6440"/>
    <w:rsid w:val="00BF1805"/>
    <w:rsid w:val="00BF396B"/>
    <w:rsid w:val="00BF3D65"/>
    <w:rsid w:val="00BF45D8"/>
    <w:rsid w:val="00C032F8"/>
    <w:rsid w:val="00C03748"/>
    <w:rsid w:val="00C064AB"/>
    <w:rsid w:val="00C138CE"/>
    <w:rsid w:val="00C16A13"/>
    <w:rsid w:val="00C24C14"/>
    <w:rsid w:val="00C27696"/>
    <w:rsid w:val="00C27C07"/>
    <w:rsid w:val="00C33BCC"/>
    <w:rsid w:val="00C348B9"/>
    <w:rsid w:val="00C43715"/>
    <w:rsid w:val="00C5207A"/>
    <w:rsid w:val="00C57B01"/>
    <w:rsid w:val="00C64B6E"/>
    <w:rsid w:val="00C72151"/>
    <w:rsid w:val="00C728F9"/>
    <w:rsid w:val="00C72B98"/>
    <w:rsid w:val="00C75C8D"/>
    <w:rsid w:val="00C86CF9"/>
    <w:rsid w:val="00C87FCE"/>
    <w:rsid w:val="00C955C6"/>
    <w:rsid w:val="00CA07CF"/>
    <w:rsid w:val="00CB733A"/>
    <w:rsid w:val="00CC2D11"/>
    <w:rsid w:val="00CC3F54"/>
    <w:rsid w:val="00CC78BD"/>
    <w:rsid w:val="00CD560D"/>
    <w:rsid w:val="00CE1624"/>
    <w:rsid w:val="00CE4FFF"/>
    <w:rsid w:val="00CE5024"/>
    <w:rsid w:val="00D040F8"/>
    <w:rsid w:val="00D109EE"/>
    <w:rsid w:val="00D250B1"/>
    <w:rsid w:val="00D25249"/>
    <w:rsid w:val="00D34718"/>
    <w:rsid w:val="00D358BA"/>
    <w:rsid w:val="00D40146"/>
    <w:rsid w:val="00D438D8"/>
    <w:rsid w:val="00D53D03"/>
    <w:rsid w:val="00D60AAC"/>
    <w:rsid w:val="00D60F43"/>
    <w:rsid w:val="00D647CC"/>
    <w:rsid w:val="00D72629"/>
    <w:rsid w:val="00D77C73"/>
    <w:rsid w:val="00D86F7C"/>
    <w:rsid w:val="00D90DF8"/>
    <w:rsid w:val="00D91D71"/>
    <w:rsid w:val="00D9267D"/>
    <w:rsid w:val="00DA644D"/>
    <w:rsid w:val="00DA673A"/>
    <w:rsid w:val="00DB3C61"/>
    <w:rsid w:val="00DB5B8A"/>
    <w:rsid w:val="00DD4886"/>
    <w:rsid w:val="00DD4921"/>
    <w:rsid w:val="00DE2BE0"/>
    <w:rsid w:val="00DE531B"/>
    <w:rsid w:val="00DE5CDE"/>
    <w:rsid w:val="00DE5E92"/>
    <w:rsid w:val="00DE67AB"/>
    <w:rsid w:val="00DF1D3A"/>
    <w:rsid w:val="00DF2913"/>
    <w:rsid w:val="00E00233"/>
    <w:rsid w:val="00E04BDB"/>
    <w:rsid w:val="00E10514"/>
    <w:rsid w:val="00E10EEF"/>
    <w:rsid w:val="00E13774"/>
    <w:rsid w:val="00E1381A"/>
    <w:rsid w:val="00E21D7D"/>
    <w:rsid w:val="00E25BEB"/>
    <w:rsid w:val="00E36793"/>
    <w:rsid w:val="00E52566"/>
    <w:rsid w:val="00E54A90"/>
    <w:rsid w:val="00E575E5"/>
    <w:rsid w:val="00E61C43"/>
    <w:rsid w:val="00E6201C"/>
    <w:rsid w:val="00E63C50"/>
    <w:rsid w:val="00E65926"/>
    <w:rsid w:val="00E7746B"/>
    <w:rsid w:val="00E7775D"/>
    <w:rsid w:val="00E81656"/>
    <w:rsid w:val="00E82BB7"/>
    <w:rsid w:val="00E84253"/>
    <w:rsid w:val="00E85735"/>
    <w:rsid w:val="00E91A39"/>
    <w:rsid w:val="00E92B7A"/>
    <w:rsid w:val="00EA421F"/>
    <w:rsid w:val="00EB6E24"/>
    <w:rsid w:val="00EC17F4"/>
    <w:rsid w:val="00ED12E0"/>
    <w:rsid w:val="00ED7445"/>
    <w:rsid w:val="00EE10E1"/>
    <w:rsid w:val="00EE62E4"/>
    <w:rsid w:val="00EF1FDA"/>
    <w:rsid w:val="00EF572B"/>
    <w:rsid w:val="00F136B3"/>
    <w:rsid w:val="00F13EE1"/>
    <w:rsid w:val="00F160B5"/>
    <w:rsid w:val="00F163A1"/>
    <w:rsid w:val="00F17152"/>
    <w:rsid w:val="00F20352"/>
    <w:rsid w:val="00F2097E"/>
    <w:rsid w:val="00F270FE"/>
    <w:rsid w:val="00F3371E"/>
    <w:rsid w:val="00F40B84"/>
    <w:rsid w:val="00F415ED"/>
    <w:rsid w:val="00F42E64"/>
    <w:rsid w:val="00F45D0D"/>
    <w:rsid w:val="00F47CD5"/>
    <w:rsid w:val="00F51BF3"/>
    <w:rsid w:val="00F57FAE"/>
    <w:rsid w:val="00F60679"/>
    <w:rsid w:val="00F62328"/>
    <w:rsid w:val="00F62DC9"/>
    <w:rsid w:val="00F65780"/>
    <w:rsid w:val="00F70E62"/>
    <w:rsid w:val="00F718FD"/>
    <w:rsid w:val="00F75306"/>
    <w:rsid w:val="00F80589"/>
    <w:rsid w:val="00F81EB1"/>
    <w:rsid w:val="00F91556"/>
    <w:rsid w:val="00F9185E"/>
    <w:rsid w:val="00FA138B"/>
    <w:rsid w:val="00FA7962"/>
    <w:rsid w:val="00FA7C26"/>
    <w:rsid w:val="00FB2DFB"/>
    <w:rsid w:val="00FB528B"/>
    <w:rsid w:val="00FB5B91"/>
    <w:rsid w:val="00FB5D2C"/>
    <w:rsid w:val="00FE07B0"/>
    <w:rsid w:val="00FE1D4B"/>
    <w:rsid w:val="00FE3CE2"/>
    <w:rsid w:val="00FE7F9E"/>
    <w:rsid w:val="00FF45D3"/>
  </w:rsids>
  <m:mathPr>
    <m:mathFont m:val="Impact"/>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E8"/>
    <w:rPr>
      <w:lang w:val="en-US"/>
    </w:rPr>
  </w:style>
  <w:style w:type="paragraph" w:styleId="Heading1">
    <w:name w:val="heading 1"/>
    <w:basedOn w:val="Normal"/>
    <w:next w:val="Normal"/>
    <w:link w:val="Heading1Char"/>
    <w:uiPriority w:val="9"/>
    <w:qFormat/>
    <w:rsid w:val="00AE1BE9"/>
    <w:pPr>
      <w:keepNext/>
      <w:keepLines/>
      <w:spacing w:before="480" w:after="0"/>
      <w:outlineLvl w:val="0"/>
    </w:pPr>
    <w:rPr>
      <w:rFonts w:asciiTheme="majorHAnsi" w:eastAsiaTheme="majorEastAsia" w:hAnsiTheme="majorHAnsi" w:cstheme="majorBidi"/>
      <w:bCs/>
      <w:sz w:val="28"/>
      <w:szCs w:val="28"/>
    </w:rPr>
  </w:style>
  <w:style w:type="paragraph" w:styleId="Heading2">
    <w:name w:val="heading 2"/>
    <w:basedOn w:val="Normal"/>
    <w:link w:val="Heading2Char"/>
    <w:uiPriority w:val="9"/>
    <w:qFormat/>
    <w:rsid w:val="007B513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B606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6664E5"/>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8D51C9"/>
    <w:rPr>
      <w:rFonts w:ascii="Lucida Grande" w:hAnsi="Lucida Grande"/>
      <w:sz w:val="18"/>
      <w:szCs w:val="18"/>
    </w:rPr>
  </w:style>
  <w:style w:type="character" w:customStyle="1" w:styleId="BalloonTextChar0">
    <w:name w:val="Balloon Text Char"/>
    <w:basedOn w:val="DefaultParagraphFont"/>
    <w:uiPriority w:val="99"/>
    <w:semiHidden/>
    <w:rsid w:val="008D51C9"/>
    <w:rPr>
      <w:rFonts w:ascii="Lucida Grande" w:hAnsi="Lucida Grande"/>
      <w:sz w:val="18"/>
      <w:szCs w:val="18"/>
    </w:rPr>
  </w:style>
  <w:style w:type="character" w:customStyle="1" w:styleId="BalloonTextChar2">
    <w:name w:val="Balloon Text Char"/>
    <w:basedOn w:val="DefaultParagraphFont"/>
    <w:uiPriority w:val="99"/>
    <w:semiHidden/>
    <w:rsid w:val="008D51C9"/>
    <w:rPr>
      <w:rFonts w:ascii="Lucida Grande" w:hAnsi="Lucida Grande"/>
      <w:sz w:val="18"/>
      <w:szCs w:val="18"/>
    </w:rPr>
  </w:style>
  <w:style w:type="paragraph" w:styleId="NormalWeb">
    <w:name w:val="Normal (Web)"/>
    <w:basedOn w:val="Normal"/>
    <w:uiPriority w:val="99"/>
    <w:unhideWhenUsed/>
    <w:rsid w:val="007B51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B5138"/>
  </w:style>
  <w:style w:type="character" w:styleId="Hyperlink">
    <w:name w:val="Hyperlink"/>
    <w:basedOn w:val="DefaultParagraphFont"/>
    <w:uiPriority w:val="99"/>
    <w:unhideWhenUsed/>
    <w:rsid w:val="007B5138"/>
    <w:rPr>
      <w:color w:val="0000FF"/>
      <w:u w:val="single"/>
    </w:rPr>
  </w:style>
  <w:style w:type="character" w:styleId="Emphasis">
    <w:name w:val="Emphasis"/>
    <w:basedOn w:val="DefaultParagraphFont"/>
    <w:uiPriority w:val="20"/>
    <w:qFormat/>
    <w:rsid w:val="007B5138"/>
    <w:rPr>
      <w:i/>
      <w:iCs/>
    </w:rPr>
  </w:style>
  <w:style w:type="character" w:customStyle="1" w:styleId="Heading2Char">
    <w:name w:val="Heading 2 Char"/>
    <w:basedOn w:val="DefaultParagraphFont"/>
    <w:link w:val="Heading2"/>
    <w:uiPriority w:val="9"/>
    <w:rsid w:val="007B5138"/>
    <w:rPr>
      <w:rFonts w:ascii="Times New Roman" w:eastAsia="Times New Roman" w:hAnsi="Times New Roman" w:cs="Times New Roman"/>
      <w:b/>
      <w:bCs/>
      <w:sz w:val="36"/>
      <w:szCs w:val="36"/>
      <w:lang w:eastAsia="en-CA"/>
    </w:rPr>
  </w:style>
  <w:style w:type="paragraph" w:styleId="FootnoteText">
    <w:name w:val="footnote text"/>
    <w:basedOn w:val="Normal"/>
    <w:link w:val="FootnoteTextChar"/>
    <w:unhideWhenUsed/>
    <w:rsid w:val="006664E5"/>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rsid w:val="006664E5"/>
    <w:rPr>
      <w:rFonts w:ascii="Times New Roman" w:hAnsi="Times New Roman" w:cs="Times New Roman"/>
      <w:sz w:val="20"/>
      <w:szCs w:val="20"/>
    </w:rPr>
  </w:style>
  <w:style w:type="character" w:customStyle="1" w:styleId="BalloonTextChar1">
    <w:name w:val="Balloon Text Char1"/>
    <w:basedOn w:val="DefaultParagraphFont"/>
    <w:link w:val="BalloonText"/>
    <w:uiPriority w:val="99"/>
    <w:semiHidden/>
    <w:rsid w:val="006664E5"/>
    <w:rPr>
      <w:rFonts w:ascii="Tahoma" w:hAnsi="Tahoma" w:cs="Tahoma"/>
      <w:sz w:val="16"/>
      <w:szCs w:val="16"/>
    </w:rPr>
  </w:style>
  <w:style w:type="character" w:styleId="FootnoteReference">
    <w:name w:val="footnote reference"/>
    <w:basedOn w:val="DefaultParagraphFont"/>
    <w:uiPriority w:val="99"/>
    <w:semiHidden/>
    <w:unhideWhenUsed/>
    <w:rsid w:val="0080552A"/>
    <w:rPr>
      <w:vertAlign w:val="superscript"/>
    </w:rPr>
  </w:style>
  <w:style w:type="paragraph" w:styleId="ListParagraph">
    <w:name w:val="List Paragraph"/>
    <w:basedOn w:val="Normal"/>
    <w:qFormat/>
    <w:rsid w:val="00DE5CDE"/>
    <w:pPr>
      <w:spacing w:after="0"/>
      <w:ind w:left="720"/>
      <w:contextualSpacing/>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B6063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E1BE9"/>
    <w:rPr>
      <w:rFonts w:asciiTheme="majorHAnsi" w:eastAsiaTheme="majorEastAsia" w:hAnsiTheme="majorHAnsi" w:cstheme="majorBidi"/>
      <w:bCs/>
      <w:sz w:val="28"/>
      <w:szCs w:val="28"/>
    </w:rPr>
  </w:style>
  <w:style w:type="paragraph" w:styleId="Header">
    <w:name w:val="header"/>
    <w:basedOn w:val="Normal"/>
    <w:link w:val="Head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AE1BE9"/>
    <w:rPr>
      <w:rFonts w:ascii="Times New Roman" w:hAnsi="Times New Roman" w:cs="Times New Roman"/>
      <w:sz w:val="24"/>
      <w:szCs w:val="24"/>
    </w:rPr>
  </w:style>
  <w:style w:type="paragraph" w:styleId="Footer">
    <w:name w:val="footer"/>
    <w:basedOn w:val="Normal"/>
    <w:link w:val="Foot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AE1BE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AE1BE9"/>
    <w:pPr>
      <w:spacing w:after="0" w:line="240" w:lineRule="auto"/>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AE1BE9"/>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E1BE9"/>
    <w:rPr>
      <w:vertAlign w:val="superscript"/>
    </w:rPr>
  </w:style>
  <w:style w:type="paragraph" w:styleId="Caption">
    <w:name w:val="caption"/>
    <w:basedOn w:val="Normal"/>
    <w:next w:val="Normal"/>
    <w:uiPriority w:val="35"/>
    <w:unhideWhenUsed/>
    <w:qFormat/>
    <w:rsid w:val="00AE1BE9"/>
    <w:pPr>
      <w:spacing w:line="240" w:lineRule="auto"/>
    </w:pPr>
    <w:rPr>
      <w:rFonts w:ascii="Times New Roman" w:hAnsi="Times New Roman" w:cs="Times New Roman"/>
      <w:b/>
      <w:bCs/>
      <w:color w:val="4F81BD" w:themeColor="accent1"/>
      <w:sz w:val="18"/>
      <w:szCs w:val="18"/>
    </w:rPr>
  </w:style>
  <w:style w:type="character" w:styleId="PlaceholderText">
    <w:name w:val="Placeholder Text"/>
    <w:basedOn w:val="DefaultParagraphFont"/>
    <w:uiPriority w:val="99"/>
    <w:semiHidden/>
    <w:rsid w:val="00AE1BE9"/>
    <w:rPr>
      <w:color w:val="808080"/>
    </w:rPr>
  </w:style>
  <w:style w:type="table" w:styleId="TableGrid">
    <w:name w:val="Table Grid"/>
    <w:basedOn w:val="TableNormal"/>
    <w:uiPriority w:val="59"/>
    <w:rsid w:val="00AE1BE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E1BE9"/>
    <w:pPr>
      <w:outlineLvl w:val="9"/>
    </w:pPr>
    <w:rPr>
      <w:lang w:eastAsia="ja-JP"/>
    </w:rPr>
  </w:style>
  <w:style w:type="paragraph" w:styleId="TableofFigures">
    <w:name w:val="table of figures"/>
    <w:basedOn w:val="Normal"/>
    <w:next w:val="Normal"/>
    <w:uiPriority w:val="99"/>
    <w:unhideWhenUsed/>
    <w:rsid w:val="00AE1BE9"/>
    <w:pPr>
      <w:spacing w:after="0"/>
    </w:pPr>
    <w:rPr>
      <w:rFonts w:ascii="Times New Roman" w:hAnsi="Times New Roman" w:cs="Times New Roman"/>
      <w:sz w:val="24"/>
      <w:szCs w:val="24"/>
    </w:rPr>
  </w:style>
  <w:style w:type="paragraph" w:styleId="TOC1">
    <w:name w:val="toc 1"/>
    <w:basedOn w:val="Normal"/>
    <w:next w:val="Normal"/>
    <w:autoRedefine/>
    <w:uiPriority w:val="39"/>
    <w:unhideWhenUsed/>
    <w:rsid w:val="00AE1BE9"/>
    <w:pPr>
      <w:spacing w:after="100"/>
    </w:pPr>
    <w:rPr>
      <w:rFonts w:ascii="Times New Roman" w:hAnsi="Times New Roman" w:cs="Times New Roman"/>
      <w:sz w:val="24"/>
      <w:szCs w:val="24"/>
    </w:rPr>
  </w:style>
  <w:style w:type="paragraph" w:styleId="TOC2">
    <w:name w:val="toc 2"/>
    <w:basedOn w:val="Normal"/>
    <w:next w:val="Normal"/>
    <w:autoRedefine/>
    <w:uiPriority w:val="39"/>
    <w:unhideWhenUsed/>
    <w:rsid w:val="00AE1BE9"/>
    <w:pPr>
      <w:spacing w:after="100"/>
      <w:ind w:left="240"/>
    </w:pPr>
    <w:rPr>
      <w:rFonts w:ascii="Times New Roman" w:hAnsi="Times New Roman" w:cs="Times New Roman"/>
      <w:sz w:val="24"/>
      <w:szCs w:val="24"/>
    </w:rPr>
  </w:style>
  <w:style w:type="paragraph" w:styleId="TOC3">
    <w:name w:val="toc 3"/>
    <w:basedOn w:val="Normal"/>
    <w:next w:val="Normal"/>
    <w:autoRedefine/>
    <w:uiPriority w:val="39"/>
    <w:unhideWhenUsed/>
    <w:rsid w:val="00AE1BE9"/>
    <w:pPr>
      <w:spacing w:after="100"/>
      <w:ind w:left="480"/>
    </w:pPr>
    <w:rPr>
      <w:rFonts w:ascii="Times New Roman" w:hAnsi="Times New Roman" w:cs="Times New Roman"/>
      <w:sz w:val="24"/>
      <w:szCs w:val="24"/>
    </w:rPr>
  </w:style>
  <w:style w:type="table" w:customStyle="1" w:styleId="MediumGrid31">
    <w:name w:val="Medium Grid 31"/>
    <w:basedOn w:val="TableNormal"/>
    <w:uiPriority w:val="69"/>
    <w:rsid w:val="00AE1BE9"/>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FollowedHyperlink">
    <w:name w:val="FollowedHyperlink"/>
    <w:basedOn w:val="DefaultParagraphFont"/>
    <w:rsid w:val="00AE1BE9"/>
    <w:rPr>
      <w:color w:val="800080" w:themeColor="followedHyperlink"/>
      <w:u w:val="single"/>
    </w:rPr>
  </w:style>
  <w:style w:type="character" w:styleId="PageNumber">
    <w:name w:val="page number"/>
    <w:basedOn w:val="DefaultParagraphFont"/>
    <w:rsid w:val="00AE1BE9"/>
  </w:style>
  <w:style w:type="character" w:styleId="HTMLCite">
    <w:name w:val="HTML Cite"/>
    <w:basedOn w:val="DefaultParagraphFont"/>
    <w:uiPriority w:val="99"/>
    <w:unhideWhenUsed/>
    <w:rsid w:val="00AE1BE9"/>
    <w:rPr>
      <w:i/>
      <w:iCs/>
    </w:rPr>
  </w:style>
  <w:style w:type="character" w:customStyle="1" w:styleId="FootnoteReference1">
    <w:name w:val="Footnote Reference1"/>
    <w:rsid w:val="00AE1BE9"/>
    <w:rPr>
      <w:color w:val="000000"/>
      <w:sz w:val="24"/>
      <w:vertAlign w:val="superscript"/>
    </w:rPr>
  </w:style>
  <w:style w:type="paragraph" w:customStyle="1" w:styleId="FootnoteText1">
    <w:name w:val="Footnote Text1"/>
    <w:rsid w:val="00AE1BE9"/>
    <w:pPr>
      <w:spacing w:after="0" w:line="240" w:lineRule="auto"/>
    </w:pPr>
    <w:rPr>
      <w:rFonts w:ascii="Times New Roman" w:eastAsia="ヒラギノ角ゴ Pro W3" w:hAnsi="Times New Roman" w:cs="Times New Roman"/>
      <w:color w:val="000000"/>
      <w:sz w:val="20"/>
      <w:szCs w:val="20"/>
      <w:lang w:val="en-GB"/>
    </w:rPr>
  </w:style>
  <w:style w:type="paragraph" w:customStyle="1" w:styleId="Footer1">
    <w:name w:val="Footer1"/>
    <w:rsid w:val="00AE1BE9"/>
    <w:pPr>
      <w:tabs>
        <w:tab w:val="center" w:pos="4680"/>
        <w:tab w:val="right" w:pos="9360"/>
      </w:tabs>
      <w:spacing w:after="0" w:line="240" w:lineRule="auto"/>
    </w:pPr>
    <w:rPr>
      <w:rFonts w:ascii="Times New Roman" w:eastAsia="ヒラギノ角ゴ Pro W3" w:hAnsi="Times New Roman" w:cs="Times New Roman"/>
      <w:color w:val="000000"/>
      <w:sz w:val="24"/>
      <w:szCs w:val="20"/>
      <w:lang w:val="en-GB"/>
    </w:rPr>
  </w:style>
  <w:style w:type="character" w:customStyle="1" w:styleId="citation">
    <w:name w:val="citation"/>
    <w:basedOn w:val="DefaultParagraphFont"/>
    <w:rsid w:val="00AE1BE9"/>
  </w:style>
  <w:style w:type="character" w:styleId="LineNumber">
    <w:name w:val="line number"/>
    <w:basedOn w:val="DefaultParagraphFont"/>
    <w:uiPriority w:val="99"/>
    <w:semiHidden/>
    <w:unhideWhenUsed/>
    <w:rsid w:val="00F70E62"/>
  </w:style>
  <w:style w:type="character" w:styleId="CommentReference">
    <w:name w:val="annotation reference"/>
    <w:basedOn w:val="DefaultParagraphFont"/>
    <w:uiPriority w:val="99"/>
    <w:semiHidden/>
    <w:unhideWhenUsed/>
    <w:rsid w:val="00800C43"/>
    <w:rPr>
      <w:sz w:val="18"/>
      <w:szCs w:val="18"/>
    </w:rPr>
  </w:style>
  <w:style w:type="paragraph" w:styleId="CommentText">
    <w:name w:val="annotation text"/>
    <w:basedOn w:val="Normal"/>
    <w:link w:val="CommentTextChar"/>
    <w:uiPriority w:val="99"/>
    <w:semiHidden/>
    <w:unhideWhenUsed/>
    <w:rsid w:val="00800C43"/>
    <w:pPr>
      <w:spacing w:line="240" w:lineRule="auto"/>
    </w:pPr>
    <w:rPr>
      <w:sz w:val="24"/>
      <w:szCs w:val="24"/>
    </w:rPr>
  </w:style>
  <w:style w:type="character" w:customStyle="1" w:styleId="CommentTextChar">
    <w:name w:val="Comment Text Char"/>
    <w:basedOn w:val="DefaultParagraphFont"/>
    <w:link w:val="CommentText"/>
    <w:uiPriority w:val="99"/>
    <w:semiHidden/>
    <w:rsid w:val="00800C43"/>
    <w:rPr>
      <w:sz w:val="24"/>
      <w:szCs w:val="24"/>
      <w:lang w:val="en-US"/>
    </w:rPr>
  </w:style>
  <w:style w:type="paragraph" w:styleId="CommentSubject">
    <w:name w:val="annotation subject"/>
    <w:basedOn w:val="CommentText"/>
    <w:next w:val="CommentText"/>
    <w:link w:val="CommentSubjectChar"/>
    <w:uiPriority w:val="99"/>
    <w:semiHidden/>
    <w:unhideWhenUsed/>
    <w:rsid w:val="00800C43"/>
    <w:rPr>
      <w:b/>
      <w:bCs/>
      <w:sz w:val="20"/>
      <w:szCs w:val="20"/>
    </w:rPr>
  </w:style>
  <w:style w:type="character" w:customStyle="1" w:styleId="CommentSubjectChar">
    <w:name w:val="Comment Subject Char"/>
    <w:basedOn w:val="CommentTextChar"/>
    <w:link w:val="CommentSubject"/>
    <w:uiPriority w:val="99"/>
    <w:semiHidden/>
    <w:rsid w:val="00800C43"/>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E8"/>
    <w:rPr>
      <w:lang w:val="en-US"/>
    </w:rPr>
  </w:style>
  <w:style w:type="paragraph" w:styleId="Heading1">
    <w:name w:val="heading 1"/>
    <w:basedOn w:val="Normal"/>
    <w:next w:val="Normal"/>
    <w:link w:val="Heading1Char"/>
    <w:uiPriority w:val="9"/>
    <w:qFormat/>
    <w:rsid w:val="00AE1BE9"/>
    <w:pPr>
      <w:keepNext/>
      <w:keepLines/>
      <w:spacing w:before="480" w:after="0"/>
      <w:outlineLvl w:val="0"/>
    </w:pPr>
    <w:rPr>
      <w:rFonts w:asciiTheme="majorHAnsi" w:eastAsiaTheme="majorEastAsia" w:hAnsiTheme="majorHAnsi" w:cstheme="majorBidi"/>
      <w:bCs/>
      <w:sz w:val="28"/>
      <w:szCs w:val="28"/>
    </w:rPr>
  </w:style>
  <w:style w:type="paragraph" w:styleId="Heading2">
    <w:name w:val="heading 2"/>
    <w:basedOn w:val="Normal"/>
    <w:link w:val="Heading2Char"/>
    <w:uiPriority w:val="9"/>
    <w:qFormat/>
    <w:rsid w:val="007B513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B606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664E5"/>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8D51C9"/>
    <w:rPr>
      <w:rFonts w:ascii="Lucida Grande" w:hAnsi="Lucida Grande"/>
      <w:sz w:val="18"/>
      <w:szCs w:val="18"/>
    </w:rPr>
  </w:style>
  <w:style w:type="character" w:customStyle="1" w:styleId="BalloonTextChar0">
    <w:name w:val="Balloon Text Char"/>
    <w:basedOn w:val="DefaultParagraphFont"/>
    <w:uiPriority w:val="99"/>
    <w:semiHidden/>
    <w:rsid w:val="008D51C9"/>
    <w:rPr>
      <w:rFonts w:ascii="Lucida Grande" w:hAnsi="Lucida Grande"/>
      <w:sz w:val="18"/>
      <w:szCs w:val="18"/>
    </w:rPr>
  </w:style>
  <w:style w:type="character" w:customStyle="1" w:styleId="BalloonTextChar2">
    <w:name w:val="Balloon Text Char"/>
    <w:basedOn w:val="DefaultParagraphFont"/>
    <w:uiPriority w:val="99"/>
    <w:semiHidden/>
    <w:rsid w:val="008D51C9"/>
    <w:rPr>
      <w:rFonts w:ascii="Lucida Grande" w:hAnsi="Lucida Grande"/>
      <w:sz w:val="18"/>
      <w:szCs w:val="18"/>
    </w:rPr>
  </w:style>
  <w:style w:type="paragraph" w:styleId="NormalWeb">
    <w:name w:val="Normal (Web)"/>
    <w:basedOn w:val="Normal"/>
    <w:uiPriority w:val="99"/>
    <w:unhideWhenUsed/>
    <w:rsid w:val="007B51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B5138"/>
  </w:style>
  <w:style w:type="character" w:styleId="Hyperlink">
    <w:name w:val="Hyperlink"/>
    <w:basedOn w:val="DefaultParagraphFont"/>
    <w:uiPriority w:val="99"/>
    <w:unhideWhenUsed/>
    <w:rsid w:val="007B5138"/>
    <w:rPr>
      <w:color w:val="0000FF"/>
      <w:u w:val="single"/>
    </w:rPr>
  </w:style>
  <w:style w:type="character" w:styleId="Emphasis">
    <w:name w:val="Emphasis"/>
    <w:basedOn w:val="DefaultParagraphFont"/>
    <w:uiPriority w:val="20"/>
    <w:qFormat/>
    <w:rsid w:val="007B5138"/>
    <w:rPr>
      <w:i/>
      <w:iCs/>
    </w:rPr>
  </w:style>
  <w:style w:type="character" w:customStyle="1" w:styleId="Heading2Char">
    <w:name w:val="Heading 2 Char"/>
    <w:basedOn w:val="DefaultParagraphFont"/>
    <w:link w:val="Heading2"/>
    <w:uiPriority w:val="9"/>
    <w:rsid w:val="007B5138"/>
    <w:rPr>
      <w:rFonts w:ascii="Times New Roman" w:eastAsia="Times New Roman" w:hAnsi="Times New Roman" w:cs="Times New Roman"/>
      <w:b/>
      <w:bCs/>
      <w:sz w:val="36"/>
      <w:szCs w:val="36"/>
      <w:lang w:eastAsia="en-CA"/>
    </w:rPr>
  </w:style>
  <w:style w:type="paragraph" w:styleId="FootnoteText">
    <w:name w:val="footnote text"/>
    <w:basedOn w:val="Normal"/>
    <w:link w:val="FootnoteTextChar"/>
    <w:unhideWhenUsed/>
    <w:rsid w:val="006664E5"/>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rsid w:val="006664E5"/>
    <w:rPr>
      <w:rFonts w:ascii="Times New Roman" w:hAnsi="Times New Roman" w:cs="Times New Roman"/>
      <w:sz w:val="20"/>
      <w:szCs w:val="20"/>
    </w:rPr>
  </w:style>
  <w:style w:type="character" w:customStyle="1" w:styleId="BalloonTextChar1">
    <w:name w:val="Balloon Text Char1"/>
    <w:basedOn w:val="DefaultParagraphFont"/>
    <w:link w:val="BalloonText"/>
    <w:uiPriority w:val="99"/>
    <w:semiHidden/>
    <w:rsid w:val="006664E5"/>
    <w:rPr>
      <w:rFonts w:ascii="Tahoma" w:hAnsi="Tahoma" w:cs="Tahoma"/>
      <w:sz w:val="16"/>
      <w:szCs w:val="16"/>
    </w:rPr>
  </w:style>
  <w:style w:type="character" w:styleId="FootnoteReference">
    <w:name w:val="footnote reference"/>
    <w:basedOn w:val="DefaultParagraphFont"/>
    <w:uiPriority w:val="99"/>
    <w:semiHidden/>
    <w:unhideWhenUsed/>
    <w:rsid w:val="0080552A"/>
    <w:rPr>
      <w:vertAlign w:val="superscript"/>
    </w:rPr>
  </w:style>
  <w:style w:type="paragraph" w:styleId="ListParagraph">
    <w:name w:val="List Paragraph"/>
    <w:basedOn w:val="Normal"/>
    <w:qFormat/>
    <w:rsid w:val="00DE5CDE"/>
    <w:pPr>
      <w:spacing w:after="0"/>
      <w:ind w:left="720"/>
      <w:contextualSpacing/>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B6063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E1BE9"/>
    <w:rPr>
      <w:rFonts w:asciiTheme="majorHAnsi" w:eastAsiaTheme="majorEastAsia" w:hAnsiTheme="majorHAnsi" w:cstheme="majorBidi"/>
      <w:bCs/>
      <w:sz w:val="28"/>
      <w:szCs w:val="28"/>
    </w:rPr>
  </w:style>
  <w:style w:type="paragraph" w:styleId="Header">
    <w:name w:val="header"/>
    <w:basedOn w:val="Normal"/>
    <w:link w:val="Head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AE1BE9"/>
    <w:rPr>
      <w:rFonts w:ascii="Times New Roman" w:hAnsi="Times New Roman" w:cs="Times New Roman"/>
      <w:sz w:val="24"/>
      <w:szCs w:val="24"/>
    </w:rPr>
  </w:style>
  <w:style w:type="paragraph" w:styleId="Footer">
    <w:name w:val="footer"/>
    <w:basedOn w:val="Normal"/>
    <w:link w:val="Foot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AE1BE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AE1BE9"/>
    <w:pPr>
      <w:spacing w:after="0" w:line="240" w:lineRule="auto"/>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AE1BE9"/>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E1BE9"/>
    <w:rPr>
      <w:vertAlign w:val="superscript"/>
    </w:rPr>
  </w:style>
  <w:style w:type="paragraph" w:styleId="Caption">
    <w:name w:val="caption"/>
    <w:basedOn w:val="Normal"/>
    <w:next w:val="Normal"/>
    <w:uiPriority w:val="35"/>
    <w:unhideWhenUsed/>
    <w:qFormat/>
    <w:rsid w:val="00AE1BE9"/>
    <w:pPr>
      <w:spacing w:line="240" w:lineRule="auto"/>
    </w:pPr>
    <w:rPr>
      <w:rFonts w:ascii="Times New Roman" w:hAnsi="Times New Roman" w:cs="Times New Roman"/>
      <w:b/>
      <w:bCs/>
      <w:color w:val="4F81BD" w:themeColor="accent1"/>
      <w:sz w:val="18"/>
      <w:szCs w:val="18"/>
    </w:rPr>
  </w:style>
  <w:style w:type="character" w:styleId="PlaceholderText">
    <w:name w:val="Placeholder Text"/>
    <w:basedOn w:val="DefaultParagraphFont"/>
    <w:uiPriority w:val="99"/>
    <w:semiHidden/>
    <w:rsid w:val="00AE1BE9"/>
    <w:rPr>
      <w:color w:val="808080"/>
    </w:rPr>
  </w:style>
  <w:style w:type="table" w:styleId="TableGrid">
    <w:name w:val="Table Grid"/>
    <w:basedOn w:val="TableNormal"/>
    <w:uiPriority w:val="59"/>
    <w:rsid w:val="00AE1BE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E1BE9"/>
    <w:pPr>
      <w:outlineLvl w:val="9"/>
    </w:pPr>
    <w:rPr>
      <w:lang w:eastAsia="ja-JP"/>
    </w:rPr>
  </w:style>
  <w:style w:type="paragraph" w:styleId="TableofFigures">
    <w:name w:val="table of figures"/>
    <w:basedOn w:val="Normal"/>
    <w:next w:val="Normal"/>
    <w:uiPriority w:val="99"/>
    <w:unhideWhenUsed/>
    <w:rsid w:val="00AE1BE9"/>
    <w:pPr>
      <w:spacing w:after="0"/>
    </w:pPr>
    <w:rPr>
      <w:rFonts w:ascii="Times New Roman" w:hAnsi="Times New Roman" w:cs="Times New Roman"/>
      <w:sz w:val="24"/>
      <w:szCs w:val="24"/>
    </w:rPr>
  </w:style>
  <w:style w:type="paragraph" w:styleId="TOC1">
    <w:name w:val="toc 1"/>
    <w:basedOn w:val="Normal"/>
    <w:next w:val="Normal"/>
    <w:autoRedefine/>
    <w:uiPriority w:val="39"/>
    <w:unhideWhenUsed/>
    <w:rsid w:val="00AE1BE9"/>
    <w:pPr>
      <w:spacing w:after="100"/>
    </w:pPr>
    <w:rPr>
      <w:rFonts w:ascii="Times New Roman" w:hAnsi="Times New Roman" w:cs="Times New Roman"/>
      <w:sz w:val="24"/>
      <w:szCs w:val="24"/>
    </w:rPr>
  </w:style>
  <w:style w:type="paragraph" w:styleId="TOC2">
    <w:name w:val="toc 2"/>
    <w:basedOn w:val="Normal"/>
    <w:next w:val="Normal"/>
    <w:autoRedefine/>
    <w:uiPriority w:val="39"/>
    <w:unhideWhenUsed/>
    <w:rsid w:val="00AE1BE9"/>
    <w:pPr>
      <w:spacing w:after="100"/>
      <w:ind w:left="240"/>
    </w:pPr>
    <w:rPr>
      <w:rFonts w:ascii="Times New Roman" w:hAnsi="Times New Roman" w:cs="Times New Roman"/>
      <w:sz w:val="24"/>
      <w:szCs w:val="24"/>
    </w:rPr>
  </w:style>
  <w:style w:type="paragraph" w:styleId="TOC3">
    <w:name w:val="toc 3"/>
    <w:basedOn w:val="Normal"/>
    <w:next w:val="Normal"/>
    <w:autoRedefine/>
    <w:uiPriority w:val="39"/>
    <w:unhideWhenUsed/>
    <w:rsid w:val="00AE1BE9"/>
    <w:pPr>
      <w:spacing w:after="100"/>
      <w:ind w:left="480"/>
    </w:pPr>
    <w:rPr>
      <w:rFonts w:ascii="Times New Roman" w:hAnsi="Times New Roman" w:cs="Times New Roman"/>
      <w:sz w:val="24"/>
      <w:szCs w:val="24"/>
    </w:rPr>
  </w:style>
  <w:style w:type="table" w:customStyle="1" w:styleId="MediumGrid31">
    <w:name w:val="Medium Grid 31"/>
    <w:basedOn w:val="TableNormal"/>
    <w:uiPriority w:val="69"/>
    <w:rsid w:val="00AE1BE9"/>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FollowedHyperlink">
    <w:name w:val="FollowedHyperlink"/>
    <w:basedOn w:val="DefaultParagraphFont"/>
    <w:rsid w:val="00AE1BE9"/>
    <w:rPr>
      <w:color w:val="800080" w:themeColor="followedHyperlink"/>
      <w:u w:val="single"/>
    </w:rPr>
  </w:style>
  <w:style w:type="character" w:styleId="PageNumber">
    <w:name w:val="page number"/>
    <w:basedOn w:val="DefaultParagraphFont"/>
    <w:rsid w:val="00AE1BE9"/>
  </w:style>
  <w:style w:type="character" w:styleId="HTMLCite">
    <w:name w:val="HTML Cite"/>
    <w:basedOn w:val="DefaultParagraphFont"/>
    <w:uiPriority w:val="99"/>
    <w:unhideWhenUsed/>
    <w:rsid w:val="00AE1BE9"/>
    <w:rPr>
      <w:i/>
      <w:iCs/>
    </w:rPr>
  </w:style>
  <w:style w:type="character" w:customStyle="1" w:styleId="FootnoteReference1">
    <w:name w:val="Footnote Reference1"/>
    <w:rsid w:val="00AE1BE9"/>
    <w:rPr>
      <w:color w:val="000000"/>
      <w:sz w:val="24"/>
      <w:vertAlign w:val="superscript"/>
    </w:rPr>
  </w:style>
  <w:style w:type="paragraph" w:customStyle="1" w:styleId="FootnoteText1">
    <w:name w:val="Footnote Text1"/>
    <w:rsid w:val="00AE1BE9"/>
    <w:pPr>
      <w:spacing w:after="0" w:line="240" w:lineRule="auto"/>
    </w:pPr>
    <w:rPr>
      <w:rFonts w:ascii="Times New Roman" w:eastAsia="ヒラギノ角ゴ Pro W3" w:hAnsi="Times New Roman" w:cs="Times New Roman"/>
      <w:color w:val="000000"/>
      <w:sz w:val="20"/>
      <w:szCs w:val="20"/>
      <w:lang w:val="en-GB"/>
    </w:rPr>
  </w:style>
  <w:style w:type="paragraph" w:customStyle="1" w:styleId="Footer1">
    <w:name w:val="Footer1"/>
    <w:rsid w:val="00AE1BE9"/>
    <w:pPr>
      <w:tabs>
        <w:tab w:val="center" w:pos="4680"/>
        <w:tab w:val="right" w:pos="9360"/>
      </w:tabs>
      <w:spacing w:after="0" w:line="240" w:lineRule="auto"/>
    </w:pPr>
    <w:rPr>
      <w:rFonts w:ascii="Times New Roman" w:eastAsia="ヒラギノ角ゴ Pro W3" w:hAnsi="Times New Roman" w:cs="Times New Roman"/>
      <w:color w:val="000000"/>
      <w:sz w:val="24"/>
      <w:szCs w:val="20"/>
      <w:lang w:val="en-GB"/>
    </w:rPr>
  </w:style>
  <w:style w:type="character" w:customStyle="1" w:styleId="citation">
    <w:name w:val="citation"/>
    <w:basedOn w:val="DefaultParagraphFont"/>
    <w:rsid w:val="00AE1BE9"/>
  </w:style>
  <w:style w:type="character" w:styleId="LineNumber">
    <w:name w:val="line number"/>
    <w:basedOn w:val="DefaultParagraphFont"/>
    <w:uiPriority w:val="99"/>
    <w:semiHidden/>
    <w:unhideWhenUsed/>
    <w:rsid w:val="00F70E62"/>
  </w:style>
  <w:style w:type="character" w:styleId="CommentReference">
    <w:name w:val="annotation reference"/>
    <w:basedOn w:val="DefaultParagraphFont"/>
    <w:uiPriority w:val="99"/>
    <w:semiHidden/>
    <w:unhideWhenUsed/>
    <w:rsid w:val="00800C43"/>
    <w:rPr>
      <w:sz w:val="18"/>
      <w:szCs w:val="18"/>
    </w:rPr>
  </w:style>
  <w:style w:type="paragraph" w:styleId="CommentText">
    <w:name w:val="annotation text"/>
    <w:basedOn w:val="Normal"/>
    <w:link w:val="CommentTextChar"/>
    <w:uiPriority w:val="99"/>
    <w:semiHidden/>
    <w:unhideWhenUsed/>
    <w:rsid w:val="00800C43"/>
    <w:pPr>
      <w:spacing w:line="240" w:lineRule="auto"/>
    </w:pPr>
    <w:rPr>
      <w:sz w:val="24"/>
      <w:szCs w:val="24"/>
    </w:rPr>
  </w:style>
  <w:style w:type="character" w:customStyle="1" w:styleId="CommentTextChar">
    <w:name w:val="Comment Text Char"/>
    <w:basedOn w:val="DefaultParagraphFont"/>
    <w:link w:val="CommentText"/>
    <w:uiPriority w:val="99"/>
    <w:semiHidden/>
    <w:rsid w:val="00800C43"/>
    <w:rPr>
      <w:sz w:val="24"/>
      <w:szCs w:val="24"/>
      <w:lang w:val="en-US"/>
    </w:rPr>
  </w:style>
  <w:style w:type="paragraph" w:styleId="CommentSubject">
    <w:name w:val="annotation subject"/>
    <w:basedOn w:val="CommentText"/>
    <w:next w:val="CommentText"/>
    <w:link w:val="CommentSubjectChar"/>
    <w:uiPriority w:val="99"/>
    <w:semiHidden/>
    <w:unhideWhenUsed/>
    <w:rsid w:val="00800C43"/>
    <w:rPr>
      <w:b/>
      <w:bCs/>
      <w:sz w:val="20"/>
      <w:szCs w:val="20"/>
    </w:rPr>
  </w:style>
  <w:style w:type="character" w:customStyle="1" w:styleId="CommentSubjectChar">
    <w:name w:val="Comment Subject Char"/>
    <w:basedOn w:val="CommentTextChar"/>
    <w:link w:val="CommentSubject"/>
    <w:uiPriority w:val="99"/>
    <w:semiHidden/>
    <w:rsid w:val="00800C43"/>
    <w:rPr>
      <w:b/>
      <w:bCs/>
      <w:sz w:val="20"/>
      <w:szCs w:val="20"/>
      <w:lang w:val="en-US"/>
    </w:rPr>
  </w:style>
</w:styles>
</file>

<file path=word/webSettings.xml><?xml version="1.0" encoding="utf-8"?>
<w:webSettings xmlns:r="http://schemas.openxmlformats.org/officeDocument/2006/relationships" xmlns:w="http://schemas.openxmlformats.org/wordprocessingml/2006/main">
  <w:divs>
    <w:div w:id="636834700">
      <w:bodyDiv w:val="1"/>
      <w:marLeft w:val="0"/>
      <w:marRight w:val="0"/>
      <w:marTop w:val="0"/>
      <w:marBottom w:val="0"/>
      <w:divBdr>
        <w:top w:val="none" w:sz="0" w:space="0" w:color="auto"/>
        <w:left w:val="none" w:sz="0" w:space="0" w:color="auto"/>
        <w:bottom w:val="none" w:sz="0" w:space="0" w:color="auto"/>
        <w:right w:val="none" w:sz="0" w:space="0" w:color="auto"/>
      </w:divBdr>
    </w:div>
    <w:div w:id="876696140">
      <w:bodyDiv w:val="1"/>
      <w:marLeft w:val="0"/>
      <w:marRight w:val="0"/>
      <w:marTop w:val="0"/>
      <w:marBottom w:val="0"/>
      <w:divBdr>
        <w:top w:val="none" w:sz="0" w:space="0" w:color="auto"/>
        <w:left w:val="none" w:sz="0" w:space="0" w:color="auto"/>
        <w:bottom w:val="none" w:sz="0" w:space="0" w:color="auto"/>
        <w:right w:val="none" w:sz="0" w:space="0" w:color="auto"/>
      </w:divBdr>
    </w:div>
    <w:div w:id="1245802063">
      <w:bodyDiv w:val="1"/>
      <w:marLeft w:val="0"/>
      <w:marRight w:val="0"/>
      <w:marTop w:val="0"/>
      <w:marBottom w:val="0"/>
      <w:divBdr>
        <w:top w:val="none" w:sz="0" w:space="0" w:color="auto"/>
        <w:left w:val="none" w:sz="0" w:space="0" w:color="auto"/>
        <w:bottom w:val="none" w:sz="0" w:space="0" w:color="auto"/>
        <w:right w:val="none" w:sz="0" w:space="0" w:color="auto"/>
      </w:divBdr>
    </w:div>
    <w:div w:id="17851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A0362-4C4F-A44E-AAA6-082BADAF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23</Pages>
  <Words>7536</Words>
  <Characters>42958</Characters>
  <Application>Microsoft Macintosh Word</Application>
  <DocSecurity>0</DocSecurity>
  <Lines>357</Lines>
  <Paragraphs>85</Paragraphs>
  <ScaleCrop>false</ScaleCrop>
  <HeadingPairs>
    <vt:vector size="2" baseType="variant">
      <vt:variant>
        <vt:lpstr>Title</vt:lpstr>
      </vt:variant>
      <vt:variant>
        <vt:i4>1</vt:i4>
      </vt:variant>
    </vt:vector>
  </HeadingPairs>
  <TitlesOfParts>
    <vt:vector size="1" baseType="lpstr">
      <vt:lpstr/>
    </vt:vector>
  </TitlesOfParts>
  <Company>Trapeze</Company>
  <LinksUpToDate>false</LinksUpToDate>
  <CharactersWithSpaces>52755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Nick Clark</cp:lastModifiedBy>
  <cp:revision>15</cp:revision>
  <cp:lastPrinted>2013-10-23T12:00:00Z</cp:lastPrinted>
  <dcterms:created xsi:type="dcterms:W3CDTF">2013-12-21T22:00:00Z</dcterms:created>
  <dcterms:modified xsi:type="dcterms:W3CDTF">2013-12-22T20:28:00Z</dcterms:modified>
</cp:coreProperties>
</file>